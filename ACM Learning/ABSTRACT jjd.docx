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1CE39" w14:textId="1CDAE74E" w:rsidR="000F7DF2" w:rsidRDefault="000F7DF2" w:rsidP="00FA4ABF">
      <w:pPr>
        <w:pStyle w:val="Heading1"/>
        <w:spacing w:before="0"/>
        <w:rPr>
          <w:ins w:id="0" w:author="Jennifer DeBoer" w:date="2018-01-16T03:44:00Z"/>
        </w:rPr>
      </w:pPr>
      <w:ins w:id="1" w:author="Jennifer DeBoer" w:date="2018-01-16T03:44:00Z">
        <w:r w:rsidRPr="000F7DF2">
          <w:rPr>
            <w:highlight w:val="yellow"/>
            <w:rPrChange w:id="2" w:author="Jennifer DeBoer" w:date="2018-01-16T03:45:00Z">
              <w:rPr/>
            </w:rPrChange>
          </w:rPr>
          <w:t>Title?</w:t>
        </w:r>
      </w:ins>
    </w:p>
    <w:p w14:paraId="14E86E49" w14:textId="77777777" w:rsidR="000F7DF2" w:rsidRPr="00C629ED" w:rsidRDefault="000F7DF2">
      <w:pPr>
        <w:rPr>
          <w:ins w:id="3" w:author="Jennifer DeBoer" w:date="2018-01-16T03:44:00Z"/>
        </w:rPr>
        <w:pPrChange w:id="4" w:author="Jennifer DeBoer" w:date="2018-01-16T03:44:00Z">
          <w:pPr>
            <w:pStyle w:val="Heading1"/>
            <w:spacing w:before="0"/>
          </w:pPr>
        </w:pPrChange>
      </w:pPr>
    </w:p>
    <w:p w14:paraId="3986E073" w14:textId="664B0F96" w:rsidR="00FA4ABF" w:rsidRPr="00C629ED" w:rsidRDefault="00FA4ABF" w:rsidP="00FA4ABF">
      <w:pPr>
        <w:pStyle w:val="Heading1"/>
        <w:spacing w:before="0"/>
        <w:rPr>
          <w:sz w:val="24"/>
          <w:szCs w:val="24"/>
          <w:rPrChange w:id="5" w:author="Microsoft Office User" w:date="2018-01-16T18:34:00Z">
            <w:rPr/>
          </w:rPrChange>
        </w:rPr>
      </w:pPr>
      <w:r w:rsidRPr="00C629ED">
        <w:rPr>
          <w:noProof/>
          <w:sz w:val="24"/>
          <w:szCs w:val="24"/>
          <w:lang w:eastAsia="zh-CN"/>
          <w:rPrChange w:id="6" w:author="Microsoft Office User" w:date="2018-01-16T18:34:00Z">
            <w:rPr>
              <w:noProof/>
              <w:lang w:eastAsia="zh-CN"/>
            </w:rPr>
          </w:rPrChange>
        </w:rPr>
        <mc:AlternateContent>
          <mc:Choice Requires="wps">
            <w:drawing>
              <wp:anchor distT="0" distB="0" distL="114300" distR="114300" simplePos="0" relativeHeight="251659264" behindDoc="0" locked="1" layoutInCell="1" allowOverlap="0" wp14:anchorId="1F4E0243" wp14:editId="0EB97EF0">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cx1="http://schemas.microsoft.com/office/drawing/2015/9/8/chartex" xmlns:w16se="http://schemas.microsoft.com/office/word/2015/wordml/symex" xmlns:cx="http://schemas.microsoft.com/office/drawing/2014/chartex" w="9525">
                              <a:solidFill>
                                <a:srgbClr val="000000"/>
                              </a:solidFill>
                              <a:miter lim="800000"/>
                              <a:headEnd/>
                              <a:tailEnd/>
                            </a14:hiddenLine>
                          </a:ext>
                        </a:extLst>
                      </wps:spPr>
                      <wps:txbx>
                        <w:txbxContent>
                          <w:p w14:paraId="7D47724F" w14:textId="77777777" w:rsidR="00FA4ABF" w:rsidRPr="0038357D" w:rsidRDefault="00FA4ABF" w:rsidP="00FA4ABF">
                            <w:pPr>
                              <w:autoSpaceDE w:val="0"/>
                              <w:autoSpaceDN w:val="0"/>
                              <w:adjustRightInd w:val="0"/>
                              <w:spacing w:after="0"/>
                              <w:rPr>
                                <w:rFonts w:ascii="TimesNewRomanPSMT" w:hAnsi="TimesNewRomanPSMT" w:cs="TimesNewRomanPSMT"/>
                                <w:i/>
                                <w:sz w:val="16"/>
                                <w:szCs w:val="16"/>
                              </w:rPr>
                            </w:pPr>
                            <w:r w:rsidRPr="0038357D">
                              <w:rPr>
                                <w:rFonts w:ascii="TimesNewRomanPSMT" w:hAnsi="TimesNewRomanPSMT" w:cs="TimesNewRomanPSMT"/>
                                <w:i/>
                                <w:sz w:val="16"/>
                                <w:szCs w:val="16"/>
                              </w:rPr>
                              <w:t>Please do not modif</w:t>
                            </w:r>
                            <w:r>
                              <w:rPr>
                                <w:rFonts w:ascii="TimesNewRomanPSMT" w:hAnsi="TimesNewRomanPSMT" w:cs="TimesNewRomanPSMT"/>
                                <w:i/>
                                <w:sz w:val="16"/>
                                <w:szCs w:val="16"/>
                              </w:rPr>
                              <w:t xml:space="preserve">y this text block until you receive </w:t>
                            </w:r>
                            <w:r w:rsidRPr="0038357D">
                              <w:rPr>
                                <w:rFonts w:ascii="TimesNewRomanPSMT" w:hAnsi="TimesNewRomanPSMT" w:cs="TimesNewRomanPSMT"/>
                                <w:i/>
                                <w:sz w:val="16"/>
                                <w:szCs w:val="16"/>
                              </w:rPr>
                              <w:t>explicit instructions.</w:t>
                            </w:r>
                          </w:p>
                          <w:p w14:paraId="38F93896" w14:textId="77777777" w:rsidR="00FA4ABF" w:rsidRPr="0038357D" w:rsidRDefault="00FA4ABF" w:rsidP="00FA4ABF">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sz w:val="16"/>
                                <w:szCs w:val="16"/>
                              </w:rPr>
                              <w:t xml:space="preserve">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the author(s) must be honored. Abstracting with credit is permitted. To copy otherwise, or republish, to post on servers or to redistribute to lists, requires prior specific permission and/or a fee. Request permissions from </w:t>
                            </w:r>
                            <w:hyperlink r:id="rId4" w:history="1">
                              <w:r w:rsidRPr="0038357D">
                                <w:rPr>
                                  <w:rStyle w:val="Hyperlink"/>
                                  <w:rFonts w:ascii="TimesNewRomanPSMT" w:hAnsi="TimesNewRomanPSMT" w:cs="TimesNewRomanPSMT"/>
                                  <w:sz w:val="16"/>
                                  <w:szCs w:val="16"/>
                                </w:rPr>
                                <w:t>Permissions@acm.org</w:t>
                              </w:r>
                            </w:hyperlink>
                            <w:r w:rsidRPr="0038357D">
                              <w:rPr>
                                <w:rFonts w:ascii="TimesNewRomanPSMT" w:hAnsi="TimesNewRomanPSMT" w:cs="TimesNewRomanPSMT"/>
                                <w:sz w:val="16"/>
                                <w:szCs w:val="16"/>
                              </w:rPr>
                              <w:t>.</w:t>
                            </w:r>
                          </w:p>
                          <w:p w14:paraId="4BFC9DF2" w14:textId="77777777" w:rsidR="00FA4ABF" w:rsidRPr="0038357D" w:rsidRDefault="00FA4ABF" w:rsidP="00FA4ABF">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i/>
                                <w:iCs/>
                                <w:sz w:val="16"/>
                                <w:szCs w:val="16"/>
                              </w:rPr>
                              <w:t>CONF '22,</w:t>
                            </w:r>
                            <w:r w:rsidRPr="0038357D">
                              <w:rPr>
                                <w:rFonts w:ascii="TimesNewRomanPSMT" w:hAnsi="TimesNewRomanPSMT" w:cs="TimesNewRomanPSMT"/>
                                <w:sz w:val="16"/>
                                <w:szCs w:val="16"/>
                              </w:rPr>
                              <w:t xml:space="preserve"> Jan 1 - Dec 31 2022, </w:t>
                            </w:r>
                            <w:proofErr w:type="spellStart"/>
                            <w:r w:rsidRPr="0038357D">
                              <w:rPr>
                                <w:rFonts w:ascii="TimesNewRomanPSMT" w:hAnsi="TimesNewRomanPSMT" w:cs="TimesNewRomanPSMT"/>
                                <w:sz w:val="16"/>
                                <w:szCs w:val="16"/>
                              </w:rPr>
                              <w:t>Authorberg</w:t>
                            </w:r>
                            <w:proofErr w:type="spellEnd"/>
                            <w:r w:rsidRPr="0038357D">
                              <w:rPr>
                                <w:rFonts w:ascii="TimesNewRomanPSMT" w:hAnsi="TimesNewRomanPSMT" w:cs="TimesNewRomanPSMT"/>
                                <w:sz w:val="16"/>
                                <w:szCs w:val="16"/>
                              </w:rPr>
                              <w:t>.</w:t>
                            </w:r>
                          </w:p>
                          <w:p w14:paraId="35442362" w14:textId="77777777" w:rsidR="00FA4ABF" w:rsidRPr="0038357D" w:rsidRDefault="00FA4ABF" w:rsidP="00FA4ABF">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sz w:val="16"/>
                                <w:szCs w:val="16"/>
                              </w:rPr>
                              <w:t>Copyright is held by the owner/author(s). Publication rights licensed to ACM. ACM 978-1-xxxx-yyyy-z/</w:t>
                            </w:r>
                            <w:proofErr w:type="spellStart"/>
                            <w:r w:rsidRPr="0038357D">
                              <w:rPr>
                                <w:rFonts w:ascii="TimesNewRomanPSMT" w:hAnsi="TimesNewRomanPSMT" w:cs="TimesNewRomanPSMT"/>
                                <w:sz w:val="16"/>
                                <w:szCs w:val="16"/>
                              </w:rPr>
                              <w:t>zz</w:t>
                            </w:r>
                            <w:proofErr w:type="spellEnd"/>
                            <w:r w:rsidRPr="0038357D">
                              <w:rPr>
                                <w:rFonts w:ascii="TimesNewRomanPSMT" w:hAnsi="TimesNewRomanPSMT" w:cs="TimesNewRomanPSMT"/>
                                <w:sz w:val="16"/>
                                <w:szCs w:val="16"/>
                              </w:rPr>
                              <w:t>/</w:t>
                            </w:r>
                            <w:proofErr w:type="spellStart"/>
                            <w:r w:rsidRPr="0038357D">
                              <w:rPr>
                                <w:rFonts w:ascii="TimesNewRomanPSMT" w:hAnsi="TimesNewRomanPSMT" w:cs="TimesNewRomanPSMT"/>
                                <w:sz w:val="16"/>
                                <w:szCs w:val="16"/>
                              </w:rPr>
                              <w:t>zz</w:t>
                            </w:r>
                            <w:proofErr w:type="spellEnd"/>
                            <w:r w:rsidRPr="0038357D">
                              <w:rPr>
                                <w:rFonts w:ascii="TimesNewRomanPSMT" w:hAnsi="TimesNewRomanPSMT" w:cs="TimesNewRomanPSMT"/>
                                <w:sz w:val="16"/>
                                <w:szCs w:val="16"/>
                              </w:rPr>
                              <w:t>…$zz.00.</w:t>
                            </w:r>
                          </w:p>
                          <w:p w14:paraId="120E319C" w14:textId="77777777" w:rsidR="00FA4ABF" w:rsidRPr="0038357D" w:rsidRDefault="00FA4ABF" w:rsidP="00FA4ABF">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sz w:val="16"/>
                                <w:szCs w:val="16"/>
                              </w:rPr>
                              <w:t xml:space="preserve">unique </w:t>
                            </w:r>
                            <w:proofErr w:type="spellStart"/>
                            <w:r w:rsidRPr="0038357D">
                              <w:rPr>
                                <w:rFonts w:ascii="TimesNewRomanPSMT" w:hAnsi="TimesNewRomanPSMT" w:cs="TimesNewRomanPSMT"/>
                                <w:sz w:val="16"/>
                                <w:szCs w:val="16"/>
                              </w:rPr>
                              <w:t>doi</w:t>
                            </w:r>
                            <w:proofErr w:type="spellEnd"/>
                            <w:r w:rsidRPr="0038357D">
                              <w:rPr>
                                <w:rFonts w:ascii="TimesNewRomanPSMT" w:hAnsi="TimesNewRomanPSMT" w:cs="TimesNewRomanPSMT"/>
                                <w:sz w:val="16"/>
                                <w:szCs w:val="16"/>
                              </w:rPr>
                              <w:t xml:space="preserve"> string will go here</w:t>
                            </w:r>
                          </w:p>
                          <w:p w14:paraId="4591DA54" w14:textId="77777777" w:rsidR="00FA4ABF" w:rsidRPr="00D3324C" w:rsidRDefault="00FA4ABF" w:rsidP="00FA4ABF">
                            <w:pPr>
                              <w:autoSpaceDE w:val="0"/>
                              <w:autoSpaceDN w:val="0"/>
                              <w:adjustRightInd w:val="0"/>
                              <w:spacing w:after="0"/>
                              <w:rPr>
                                <w:szCs w:val="16"/>
                              </w:rPr>
                            </w:pPr>
                          </w:p>
                          <w:p w14:paraId="0771AC40" w14:textId="77777777" w:rsidR="00FA4ABF" w:rsidRPr="00D3324C" w:rsidRDefault="00FA4ABF" w:rsidP="00FA4ABF">
                            <w:pPr>
                              <w:pStyle w:val="Copyright"/>
                              <w:rPr>
                                <w:szCs w:val="16"/>
                              </w:rPr>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w14:anchorId="1F4E0243" id="_x0000_t202" coordsize="21600,21600" o:spt="202" path="m0,0l0,21600,21600,21600,21600,0xe">
                <v:stroke joinstyle="miter"/>
                <v:path gradientshapeok="t" o:connecttype="rect"/>
              </v:shapetype>
              <v:shape id="Text Box 2" o:spid="_x0000_s1026" type="#_x0000_t202" style="position:absolute;left:0;text-align:left;margin-left:0;margin-top:538.55pt;width:239.75pt;height:136.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" o:allowoverlap="f" stroked="f">
                <v:textbox inset="0,,0">
                  <w:txbxContent>
                    <w:p w14:paraId="7D47724F" w14:textId="77777777" w:rsidR="00FA4ABF" w:rsidRPr="0038357D" w:rsidRDefault="00FA4ABF" w:rsidP="00FA4ABF">
                      <w:pPr>
                        <w:autoSpaceDE w:val="0"/>
                        <w:autoSpaceDN w:val="0"/>
                        <w:adjustRightInd w:val="0"/>
                        <w:spacing w:after="0"/>
                        <w:rPr>
                          <w:rFonts w:ascii="TimesNewRomanPSMT" w:hAnsi="TimesNewRomanPSMT" w:cs="TimesNewRomanPSMT"/>
                          <w:i/>
                          <w:sz w:val="16"/>
                          <w:szCs w:val="16"/>
                        </w:rPr>
                      </w:pPr>
                      <w:r w:rsidRPr="0038357D">
                        <w:rPr>
                          <w:rFonts w:ascii="TimesNewRomanPSMT" w:hAnsi="TimesNewRomanPSMT" w:cs="TimesNewRomanPSMT"/>
                          <w:i/>
                          <w:sz w:val="16"/>
                          <w:szCs w:val="16"/>
                        </w:rPr>
                        <w:t>Please do not modif</w:t>
                      </w:r>
                      <w:r>
                        <w:rPr>
                          <w:rFonts w:ascii="TimesNewRomanPSMT" w:hAnsi="TimesNewRomanPSMT" w:cs="TimesNewRomanPSMT"/>
                          <w:i/>
                          <w:sz w:val="16"/>
                          <w:szCs w:val="16"/>
                        </w:rPr>
                        <w:t xml:space="preserve">y this text block until you receive </w:t>
                      </w:r>
                      <w:r w:rsidRPr="0038357D">
                        <w:rPr>
                          <w:rFonts w:ascii="TimesNewRomanPSMT" w:hAnsi="TimesNewRomanPSMT" w:cs="TimesNewRomanPSMT"/>
                          <w:i/>
                          <w:sz w:val="16"/>
                          <w:szCs w:val="16"/>
                        </w:rPr>
                        <w:t>explicit instructions.</w:t>
                      </w:r>
                    </w:p>
                    <w:p w14:paraId="38F93896" w14:textId="77777777" w:rsidR="00FA4ABF" w:rsidRPr="0038357D" w:rsidRDefault="00FA4ABF" w:rsidP="00FA4ABF">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sz w:val="16"/>
                          <w:szCs w:val="16"/>
                        </w:rPr>
                        <w:t xml:space="preserve">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the author(s) must be honored. Abstracting with credit is permitted. To copy otherwise, or republish, to post on servers or to redistribute to lists, requires prior specific permission and/or a fee. Request permissions from </w:t>
                      </w:r>
                      <w:hyperlink r:id="rId5" w:history="1">
                        <w:r w:rsidRPr="0038357D">
                          <w:rPr>
                            <w:rStyle w:val="Hyperlink"/>
                            <w:rFonts w:ascii="TimesNewRomanPSMT" w:hAnsi="TimesNewRomanPSMT" w:cs="TimesNewRomanPSMT"/>
                            <w:sz w:val="16"/>
                            <w:szCs w:val="16"/>
                          </w:rPr>
                          <w:t>Permissions@acm.org</w:t>
                        </w:r>
                      </w:hyperlink>
                      <w:r w:rsidRPr="0038357D">
                        <w:rPr>
                          <w:rFonts w:ascii="TimesNewRomanPSMT" w:hAnsi="TimesNewRomanPSMT" w:cs="TimesNewRomanPSMT"/>
                          <w:sz w:val="16"/>
                          <w:szCs w:val="16"/>
                        </w:rPr>
                        <w:t>.</w:t>
                      </w:r>
                    </w:p>
                    <w:p w14:paraId="4BFC9DF2" w14:textId="77777777" w:rsidR="00FA4ABF" w:rsidRPr="0038357D" w:rsidRDefault="00FA4ABF" w:rsidP="00FA4ABF">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i/>
                          <w:iCs/>
                          <w:sz w:val="16"/>
                          <w:szCs w:val="16"/>
                        </w:rPr>
                        <w:t>CONF '22,</w:t>
                      </w:r>
                      <w:r w:rsidRPr="0038357D">
                        <w:rPr>
                          <w:rFonts w:ascii="TimesNewRomanPSMT" w:hAnsi="TimesNewRomanPSMT" w:cs="TimesNewRomanPSMT"/>
                          <w:sz w:val="16"/>
                          <w:szCs w:val="16"/>
                        </w:rPr>
                        <w:t xml:space="preserve"> Jan 1 - Dec </w:t>
                      </w:r>
                      <w:proofErr w:type="gramStart"/>
                      <w:r w:rsidRPr="0038357D">
                        <w:rPr>
                          <w:rFonts w:ascii="TimesNewRomanPSMT" w:hAnsi="TimesNewRomanPSMT" w:cs="TimesNewRomanPSMT"/>
                          <w:sz w:val="16"/>
                          <w:szCs w:val="16"/>
                        </w:rPr>
                        <w:t>31</w:t>
                      </w:r>
                      <w:proofErr w:type="gramEnd"/>
                      <w:r w:rsidRPr="0038357D">
                        <w:rPr>
                          <w:rFonts w:ascii="TimesNewRomanPSMT" w:hAnsi="TimesNewRomanPSMT" w:cs="TimesNewRomanPSMT"/>
                          <w:sz w:val="16"/>
                          <w:szCs w:val="16"/>
                        </w:rPr>
                        <w:t xml:space="preserve"> 2022, </w:t>
                      </w:r>
                      <w:proofErr w:type="spellStart"/>
                      <w:r w:rsidRPr="0038357D">
                        <w:rPr>
                          <w:rFonts w:ascii="TimesNewRomanPSMT" w:hAnsi="TimesNewRomanPSMT" w:cs="TimesNewRomanPSMT"/>
                          <w:sz w:val="16"/>
                          <w:szCs w:val="16"/>
                        </w:rPr>
                        <w:t>Authorberg</w:t>
                      </w:r>
                      <w:proofErr w:type="spellEnd"/>
                      <w:r w:rsidRPr="0038357D">
                        <w:rPr>
                          <w:rFonts w:ascii="TimesNewRomanPSMT" w:hAnsi="TimesNewRomanPSMT" w:cs="TimesNewRomanPSMT"/>
                          <w:sz w:val="16"/>
                          <w:szCs w:val="16"/>
                        </w:rPr>
                        <w:t>.</w:t>
                      </w:r>
                    </w:p>
                    <w:p w14:paraId="35442362" w14:textId="77777777" w:rsidR="00FA4ABF" w:rsidRPr="0038357D" w:rsidRDefault="00FA4ABF" w:rsidP="00FA4ABF">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sz w:val="16"/>
                          <w:szCs w:val="16"/>
                        </w:rPr>
                        <w:t>Copyright is held by the owner/author(s). Publication rights licensed to ACM. ACM 978-1-xxxx-yyyy-z/</w:t>
                      </w:r>
                      <w:proofErr w:type="spellStart"/>
                      <w:r w:rsidRPr="0038357D">
                        <w:rPr>
                          <w:rFonts w:ascii="TimesNewRomanPSMT" w:hAnsi="TimesNewRomanPSMT" w:cs="TimesNewRomanPSMT"/>
                          <w:sz w:val="16"/>
                          <w:szCs w:val="16"/>
                        </w:rPr>
                        <w:t>zz</w:t>
                      </w:r>
                      <w:proofErr w:type="spellEnd"/>
                      <w:r w:rsidRPr="0038357D">
                        <w:rPr>
                          <w:rFonts w:ascii="TimesNewRomanPSMT" w:hAnsi="TimesNewRomanPSMT" w:cs="TimesNewRomanPSMT"/>
                          <w:sz w:val="16"/>
                          <w:szCs w:val="16"/>
                        </w:rPr>
                        <w:t>/</w:t>
                      </w:r>
                      <w:proofErr w:type="spellStart"/>
                      <w:r w:rsidRPr="0038357D">
                        <w:rPr>
                          <w:rFonts w:ascii="TimesNewRomanPSMT" w:hAnsi="TimesNewRomanPSMT" w:cs="TimesNewRomanPSMT"/>
                          <w:sz w:val="16"/>
                          <w:szCs w:val="16"/>
                        </w:rPr>
                        <w:t>zz</w:t>
                      </w:r>
                      <w:proofErr w:type="spellEnd"/>
                      <w:r w:rsidRPr="0038357D">
                        <w:rPr>
                          <w:rFonts w:ascii="TimesNewRomanPSMT" w:hAnsi="TimesNewRomanPSMT" w:cs="TimesNewRomanPSMT"/>
                          <w:sz w:val="16"/>
                          <w:szCs w:val="16"/>
                        </w:rPr>
                        <w:t>…$zz.00.</w:t>
                      </w:r>
                    </w:p>
                    <w:p w14:paraId="120E319C" w14:textId="77777777" w:rsidR="00FA4ABF" w:rsidRPr="0038357D" w:rsidRDefault="00FA4ABF" w:rsidP="00FA4ABF">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sz w:val="16"/>
                          <w:szCs w:val="16"/>
                        </w:rPr>
                        <w:t xml:space="preserve">unique </w:t>
                      </w:r>
                      <w:proofErr w:type="spellStart"/>
                      <w:r w:rsidRPr="0038357D">
                        <w:rPr>
                          <w:rFonts w:ascii="TimesNewRomanPSMT" w:hAnsi="TimesNewRomanPSMT" w:cs="TimesNewRomanPSMT"/>
                          <w:sz w:val="16"/>
                          <w:szCs w:val="16"/>
                        </w:rPr>
                        <w:t>doi</w:t>
                      </w:r>
                      <w:proofErr w:type="spellEnd"/>
                      <w:r w:rsidRPr="0038357D">
                        <w:rPr>
                          <w:rFonts w:ascii="TimesNewRomanPSMT" w:hAnsi="TimesNewRomanPSMT" w:cs="TimesNewRomanPSMT"/>
                          <w:sz w:val="16"/>
                          <w:szCs w:val="16"/>
                        </w:rPr>
                        <w:t xml:space="preserve"> string will go here</w:t>
                      </w:r>
                    </w:p>
                    <w:p w14:paraId="4591DA54" w14:textId="77777777" w:rsidR="00FA4ABF" w:rsidRPr="00D3324C" w:rsidRDefault="00FA4ABF" w:rsidP="00FA4ABF">
                      <w:pPr>
                        <w:autoSpaceDE w:val="0"/>
                        <w:autoSpaceDN w:val="0"/>
                        <w:adjustRightInd w:val="0"/>
                        <w:spacing w:after="0"/>
                        <w:rPr>
                          <w:szCs w:val="16"/>
                        </w:rPr>
                      </w:pPr>
                    </w:p>
                    <w:p w14:paraId="0771AC40" w14:textId="77777777" w:rsidR="00FA4ABF" w:rsidRPr="00D3324C" w:rsidRDefault="00FA4ABF" w:rsidP="00FA4ABF">
                      <w:pPr>
                        <w:pStyle w:val="Copyright"/>
                        <w:rPr>
                          <w:szCs w:val="16"/>
                        </w:rPr>
                      </w:pPr>
                    </w:p>
                  </w:txbxContent>
                </v:textbox>
                <w10:wrap type="square" anchorx="margin" anchory="margin"/>
                <w10:anchorlock/>
              </v:shape>
            </w:pict>
          </mc:Fallback>
        </mc:AlternateContent>
      </w:r>
      <w:r w:rsidRPr="00C629ED">
        <w:rPr>
          <w:sz w:val="24"/>
          <w:szCs w:val="24"/>
          <w:rPrChange w:id="7" w:author="Microsoft Office User" w:date="2018-01-16T18:34:00Z">
            <w:rPr/>
          </w:rPrChange>
        </w:rPr>
        <w:t>ABSTRACT</w:t>
      </w:r>
    </w:p>
    <w:p w14:paraId="065D76AB" w14:textId="1BB52B39" w:rsidR="00FA4ABF" w:rsidRPr="00C629ED" w:rsidRDefault="00FA4ABF" w:rsidP="00FA4ABF">
      <w:pPr>
        <w:rPr>
          <w:sz w:val="24"/>
          <w:szCs w:val="24"/>
          <w:rPrChange w:id="8" w:author="Microsoft Office User" w:date="2018-01-16T18:34:00Z">
            <w:rPr/>
          </w:rPrChange>
        </w:rPr>
      </w:pPr>
      <w:r w:rsidRPr="00C629ED">
        <w:rPr>
          <w:sz w:val="24"/>
          <w:szCs w:val="24"/>
          <w:rPrChange w:id="9" w:author="Microsoft Office User" w:date="2018-01-16T18:34:00Z">
            <w:rPr/>
          </w:rPrChange>
        </w:rPr>
        <w:t xml:space="preserve">Online discussion forums have become widely used in undergraduate classrooms. They extend the learning space beyond the classroom and provide asynchronous opportunities for peer-to-peer collaborations. There are studies that suggest online </w:t>
      </w:r>
      <w:r w:rsidRPr="00C629ED">
        <w:rPr>
          <w:color w:val="000000" w:themeColor="text1"/>
          <w:sz w:val="24"/>
          <w:szCs w:val="24"/>
          <w:rPrChange w:id="10" w:author="Microsoft Office User" w:date="2018-01-16T18:34:00Z">
            <w:rPr>
              <w:color w:val="000000" w:themeColor="text1"/>
            </w:rPr>
          </w:rPrChange>
        </w:rPr>
        <w:t xml:space="preserve">posting behavior </w:t>
      </w:r>
      <w:r w:rsidRPr="00C629ED">
        <w:rPr>
          <w:sz w:val="24"/>
          <w:szCs w:val="24"/>
          <w:rPrChange w:id="11" w:author="Microsoft Office User" w:date="2018-01-16T18:34:00Z">
            <w:rPr/>
          </w:rPrChange>
        </w:rPr>
        <w:t xml:space="preserve">plays a role in students’ learning outcomes; however, the study of demographic characteristics of students who participate in online discussions is limited. </w:t>
      </w:r>
      <w:commentRangeStart w:id="12"/>
      <w:r w:rsidRPr="00C629ED">
        <w:rPr>
          <w:color w:val="FF0000"/>
          <w:sz w:val="24"/>
          <w:szCs w:val="24"/>
          <w:rPrChange w:id="13" w:author="Microsoft Office User" w:date="2018-01-16T18:34:00Z">
            <w:rPr>
              <w:color w:val="FF0000"/>
            </w:rPr>
          </w:rPrChange>
        </w:rPr>
        <w:t xml:space="preserve">This study compares gender, </w:t>
      </w:r>
      <w:commentRangeStart w:id="14"/>
      <w:r w:rsidRPr="00C629ED">
        <w:rPr>
          <w:color w:val="FF0000"/>
          <w:sz w:val="24"/>
          <w:szCs w:val="24"/>
          <w:rPrChange w:id="15" w:author="Microsoft Office User" w:date="2018-01-16T18:34:00Z">
            <w:rPr>
              <w:color w:val="FF0000"/>
            </w:rPr>
          </w:rPrChange>
        </w:rPr>
        <w:t>ethnicity</w:t>
      </w:r>
      <w:ins w:id="16" w:author="Jennifer DeBoer" w:date="2018-01-16T03:45:00Z">
        <w:r w:rsidR="000F7DF2" w:rsidRPr="00C629ED">
          <w:rPr>
            <w:color w:val="FF0000"/>
            <w:sz w:val="24"/>
            <w:szCs w:val="24"/>
            <w:rPrChange w:id="17" w:author="Microsoft Office User" w:date="2018-01-16T18:34:00Z">
              <w:rPr>
                <w:color w:val="FF0000"/>
              </w:rPr>
            </w:rPrChange>
          </w:rPr>
          <w:t xml:space="preserve"> </w:t>
        </w:r>
        <w:proofErr w:type="gramStart"/>
        <w:r w:rsidR="000F7DF2" w:rsidRPr="00C629ED">
          <w:rPr>
            <w:color w:val="FF0000"/>
            <w:sz w:val="24"/>
            <w:szCs w:val="24"/>
            <w:rPrChange w:id="18" w:author="Microsoft Office User" w:date="2018-01-16T18:34:00Z">
              <w:rPr>
                <w:color w:val="FF0000"/>
              </w:rPr>
            </w:rPrChange>
          </w:rPr>
          <w:t>and</w:t>
        </w:r>
      </w:ins>
      <w:r w:rsidRPr="00C629ED">
        <w:rPr>
          <w:color w:val="FF0000"/>
          <w:sz w:val="24"/>
          <w:szCs w:val="24"/>
          <w:rPrChange w:id="19" w:author="Microsoft Office User" w:date="2018-01-16T18:34:00Z">
            <w:rPr>
              <w:color w:val="FF0000"/>
            </w:rPr>
          </w:rPrChange>
        </w:rPr>
        <w:t xml:space="preserve">  international</w:t>
      </w:r>
      <w:proofErr w:type="gramEnd"/>
      <w:r w:rsidRPr="00C629ED">
        <w:rPr>
          <w:color w:val="FF0000"/>
          <w:sz w:val="24"/>
          <w:szCs w:val="24"/>
          <w:rPrChange w:id="20" w:author="Microsoft Office User" w:date="2018-01-16T18:34:00Z">
            <w:rPr>
              <w:color w:val="FF0000"/>
            </w:rPr>
          </w:rPrChange>
        </w:rPr>
        <w:t xml:space="preserve"> status</w:t>
      </w:r>
      <w:commentRangeEnd w:id="14"/>
      <w:r w:rsidR="000F7DF2" w:rsidRPr="00C629ED">
        <w:rPr>
          <w:rStyle w:val="CommentReference"/>
          <w:sz w:val="24"/>
          <w:szCs w:val="24"/>
          <w:rPrChange w:id="21" w:author="Microsoft Office User" w:date="2018-01-16T18:34:00Z">
            <w:rPr>
              <w:rStyle w:val="CommentReference"/>
            </w:rPr>
          </w:rPrChange>
        </w:rPr>
        <w:commentReference w:id="14"/>
      </w:r>
      <w:r w:rsidRPr="00C629ED">
        <w:rPr>
          <w:color w:val="FF0000"/>
          <w:sz w:val="24"/>
          <w:szCs w:val="24"/>
          <w:rPrChange w:id="22" w:author="Microsoft Office User" w:date="2018-01-16T18:34:00Z">
            <w:rPr>
              <w:color w:val="FF0000"/>
            </w:rPr>
          </w:rPrChange>
        </w:rPr>
        <w:t xml:space="preserve"> and declared majors of students who did and did not participate in an online discussion forum.</w:t>
      </w:r>
      <w:commentRangeEnd w:id="12"/>
      <w:r w:rsidR="007C77B1" w:rsidRPr="00C629ED">
        <w:rPr>
          <w:rStyle w:val="CommentReference"/>
          <w:sz w:val="24"/>
          <w:szCs w:val="24"/>
          <w:rPrChange w:id="23" w:author="Microsoft Office User" w:date="2018-01-16T18:34:00Z">
            <w:rPr>
              <w:rStyle w:val="CommentReference"/>
            </w:rPr>
          </w:rPrChange>
        </w:rPr>
        <w:commentReference w:id="12"/>
      </w:r>
      <w:r w:rsidRPr="00C629ED">
        <w:rPr>
          <w:sz w:val="24"/>
          <w:szCs w:val="24"/>
          <w:rPrChange w:id="24" w:author="Microsoft Office User" w:date="2018-01-16T18:34:00Z">
            <w:rPr/>
          </w:rPrChange>
        </w:rPr>
        <w:t xml:space="preserve"> The demographic variables of interest were chosen based on prior studies that showed varied usage patterns for online tools across gender and ethnic groups. The discussion forum provided a platform, where students could ask or answer their peers’ questions about the course material and homework assignments. The setting for this study was a sophomore-level dynamics and vibrations class that incorporated active, blended, and collaborative learning strategies. We were able to track an individual’s posting behavior with the website software. Study participants were grouped by whether they posted to the discussion forum at least once or not, and the Chi-square </w:t>
      </w:r>
      <w:bookmarkStart w:id="25" w:name="_GoBack"/>
      <w:bookmarkEnd w:id="25"/>
      <w:r w:rsidRPr="00C629ED">
        <w:rPr>
          <w:sz w:val="24"/>
          <w:szCs w:val="24"/>
          <w:rPrChange w:id="26" w:author="Microsoft Office User" w:date="2018-01-16T18:34:00Z">
            <w:rPr/>
          </w:rPrChange>
        </w:rPr>
        <w:t>test was used to determine the statistical significance of demographic differences across the participation groups. It is shown that female students are more likely to be involved in online discussions than their male counterparts. Also, White and American Asians are overrepresented</w:t>
      </w:r>
      <w:ins w:id="27" w:author="Jennifer DeBoer" w:date="2018-01-16T03:59:00Z">
        <w:r w:rsidR="0038154B" w:rsidRPr="00C629ED">
          <w:rPr>
            <w:sz w:val="24"/>
            <w:szCs w:val="24"/>
            <w:rPrChange w:id="28" w:author="Microsoft Office User" w:date="2018-01-16T18:34:00Z">
              <w:rPr/>
            </w:rPrChange>
          </w:rPr>
          <w:t>,</w:t>
        </w:r>
      </w:ins>
      <w:r w:rsidRPr="00C629ED">
        <w:rPr>
          <w:sz w:val="24"/>
          <w:szCs w:val="24"/>
          <w:rPrChange w:id="29" w:author="Microsoft Office User" w:date="2018-01-16T18:34:00Z">
            <w:rPr/>
          </w:rPrChange>
        </w:rPr>
        <w:t xml:space="preserve"> but international and Hispanic students are underrepresented in the engaged group. </w:t>
      </w:r>
      <w:del w:id="30" w:author="Jennifer DeBoer" w:date="2018-01-16T04:00:00Z">
        <w:r w:rsidRPr="00C629ED" w:rsidDel="0038154B">
          <w:rPr>
            <w:sz w:val="24"/>
            <w:szCs w:val="24"/>
            <w:rPrChange w:id="31" w:author="Microsoft Office User" w:date="2018-01-16T18:34:00Z">
              <w:rPr/>
            </w:rPrChange>
          </w:rPr>
          <w:delText>Besides</w:delText>
        </w:r>
      </w:del>
      <w:ins w:id="32" w:author="Jennifer DeBoer" w:date="2018-01-16T04:00:00Z">
        <w:r w:rsidR="0038154B" w:rsidRPr="00C629ED">
          <w:rPr>
            <w:sz w:val="24"/>
            <w:szCs w:val="24"/>
            <w:rPrChange w:id="33" w:author="Microsoft Office User" w:date="2018-01-16T18:34:00Z">
              <w:rPr/>
            </w:rPrChange>
          </w:rPr>
          <w:t>In addition</w:t>
        </w:r>
      </w:ins>
      <w:r w:rsidRPr="00C629ED">
        <w:rPr>
          <w:sz w:val="24"/>
          <w:szCs w:val="24"/>
          <w:rPrChange w:id="34" w:author="Microsoft Office User" w:date="2018-01-16T18:34:00Z">
            <w:rPr/>
          </w:rPrChange>
        </w:rPr>
        <w:t xml:space="preserve">, students who took this class as a </w:t>
      </w:r>
      <w:ins w:id="35" w:author="Jennifer DeBoer" w:date="2018-01-16T04:00:00Z">
        <w:r w:rsidR="0038154B" w:rsidRPr="00C629ED">
          <w:rPr>
            <w:sz w:val="24"/>
            <w:szCs w:val="24"/>
            <w:rPrChange w:id="36" w:author="Microsoft Office User" w:date="2018-01-16T18:34:00Z">
              <w:rPr/>
            </w:rPrChange>
          </w:rPr>
          <w:t xml:space="preserve">core </w:t>
        </w:r>
      </w:ins>
      <w:r w:rsidRPr="00C629ED">
        <w:rPr>
          <w:sz w:val="24"/>
          <w:szCs w:val="24"/>
          <w:rPrChange w:id="37" w:author="Microsoft Office User" w:date="2018-01-16T18:34:00Z">
            <w:rPr/>
          </w:rPrChange>
        </w:rPr>
        <w:t xml:space="preserve">requirement </w:t>
      </w:r>
      <w:ins w:id="38" w:author="Jennifer DeBoer" w:date="2018-01-16T04:00:00Z">
        <w:r w:rsidR="0038154B" w:rsidRPr="00C629ED">
          <w:rPr>
            <w:sz w:val="24"/>
            <w:szCs w:val="24"/>
            <w:rPrChange w:id="39" w:author="Microsoft Office User" w:date="2018-01-16T18:34:00Z">
              <w:rPr/>
            </w:rPrChange>
          </w:rPr>
          <w:t xml:space="preserve">or required elective </w:t>
        </w:r>
      </w:ins>
      <w:del w:id="40" w:author="Jennifer DeBoer" w:date="2018-01-16T04:00:00Z">
        <w:r w:rsidRPr="00C629ED" w:rsidDel="0038154B">
          <w:rPr>
            <w:sz w:val="24"/>
            <w:szCs w:val="24"/>
            <w:rPrChange w:id="41" w:author="Microsoft Office User" w:date="2018-01-16T18:34:00Z">
              <w:rPr/>
            </w:rPrChange>
          </w:rPr>
          <w:delText xml:space="preserve">and a selective </w:delText>
        </w:r>
      </w:del>
      <w:r w:rsidRPr="00C629ED">
        <w:rPr>
          <w:sz w:val="24"/>
          <w:szCs w:val="24"/>
          <w:rPrChange w:id="42" w:author="Microsoft Office User" w:date="2018-01-16T18:34:00Z">
            <w:rPr/>
          </w:rPrChange>
        </w:rPr>
        <w:t xml:space="preserve">are more engaged than those who only took this class for </w:t>
      </w:r>
      <w:commentRangeStart w:id="43"/>
      <w:r w:rsidRPr="00C629ED">
        <w:rPr>
          <w:sz w:val="24"/>
          <w:szCs w:val="24"/>
          <w:rPrChange w:id="44" w:author="Microsoft Office User" w:date="2018-01-16T18:34:00Z">
            <w:rPr/>
          </w:rPrChange>
        </w:rPr>
        <w:t>credits</w:t>
      </w:r>
      <w:commentRangeEnd w:id="43"/>
      <w:r w:rsidR="0038154B" w:rsidRPr="00C629ED">
        <w:rPr>
          <w:rStyle w:val="CommentReference"/>
          <w:sz w:val="24"/>
          <w:szCs w:val="24"/>
          <w:rPrChange w:id="45" w:author="Microsoft Office User" w:date="2018-01-16T18:34:00Z">
            <w:rPr>
              <w:rStyle w:val="CommentReference"/>
            </w:rPr>
          </w:rPrChange>
        </w:rPr>
        <w:commentReference w:id="43"/>
      </w:r>
      <w:r w:rsidRPr="00C629ED">
        <w:rPr>
          <w:sz w:val="24"/>
          <w:szCs w:val="24"/>
          <w:rPrChange w:id="46" w:author="Microsoft Office User" w:date="2018-01-16T18:34:00Z">
            <w:rPr/>
          </w:rPrChange>
        </w:rPr>
        <w:t xml:space="preserve">. This work extends our knowledge of who uses online collaboration tools, and future work will analyze the content of the posts and explore the influence of forum participation on grades via a regression </w:t>
      </w:r>
      <w:commentRangeStart w:id="47"/>
      <w:r w:rsidRPr="00C629ED">
        <w:rPr>
          <w:sz w:val="24"/>
          <w:szCs w:val="24"/>
          <w:rPrChange w:id="48" w:author="Microsoft Office User" w:date="2018-01-16T18:34:00Z">
            <w:rPr/>
          </w:rPrChange>
        </w:rPr>
        <w:t>model</w:t>
      </w:r>
      <w:commentRangeEnd w:id="47"/>
      <w:r w:rsidR="007C77B1" w:rsidRPr="00C629ED">
        <w:rPr>
          <w:rStyle w:val="CommentReference"/>
          <w:sz w:val="24"/>
          <w:szCs w:val="24"/>
          <w:rPrChange w:id="49" w:author="Microsoft Office User" w:date="2018-01-16T18:34:00Z">
            <w:rPr>
              <w:rStyle w:val="CommentReference"/>
            </w:rPr>
          </w:rPrChange>
        </w:rPr>
        <w:commentReference w:id="47"/>
      </w:r>
      <w:r w:rsidRPr="00C629ED">
        <w:rPr>
          <w:sz w:val="24"/>
          <w:szCs w:val="24"/>
          <w:rPrChange w:id="50" w:author="Microsoft Office User" w:date="2018-01-16T18:34:00Z">
            <w:rPr/>
          </w:rPrChange>
        </w:rPr>
        <w:t>.</w:t>
      </w:r>
    </w:p>
    <w:p w14:paraId="4A9E3E42" w14:textId="77777777" w:rsidR="002719F4" w:rsidRDefault="008A3BE9"/>
    <w:sectPr w:rsidR="002719F4" w:rsidSect="00491A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Jennifer DeBoer" w:date="2018-01-16T03:46:00Z" w:initials="JD">
    <w:p w14:paraId="255FB833" w14:textId="52A99C29" w:rsidR="000F7DF2" w:rsidRDefault="000F7DF2">
      <w:pPr>
        <w:pStyle w:val="CommentText"/>
      </w:pPr>
      <w:r>
        <w:rPr>
          <w:rStyle w:val="CommentReference"/>
        </w:rPr>
        <w:annotationRef/>
      </w:r>
      <w:r>
        <w:t>Because this variable is actually combined. Students who are non-US don’t have ethnicity data, just that they’re international, so these concepts are essentially combined.</w:t>
      </w:r>
    </w:p>
  </w:comment>
  <w:comment w:id="12" w:author="Jennifer DeBoer" w:date="2018-01-16T03:48:00Z" w:initials="JD">
    <w:p w14:paraId="4A53C139" w14:textId="0D46A271" w:rsidR="007C77B1" w:rsidRDefault="007C77B1">
      <w:pPr>
        <w:pStyle w:val="CommentText"/>
      </w:pPr>
      <w:r>
        <w:rPr>
          <w:rStyle w:val="CommentReference"/>
        </w:rPr>
        <w:annotationRef/>
      </w:r>
      <w:r>
        <w:t>Why is this in red?</w:t>
      </w:r>
    </w:p>
  </w:comment>
  <w:comment w:id="43" w:author="Jennifer DeBoer" w:date="2018-01-16T04:02:00Z" w:initials="JD">
    <w:p w14:paraId="345AA879" w14:textId="412738FC" w:rsidR="0038154B" w:rsidRDefault="0038154B">
      <w:pPr>
        <w:pStyle w:val="CommentText"/>
      </w:pPr>
      <w:r>
        <w:rPr>
          <w:rStyle w:val="CommentReference"/>
        </w:rPr>
        <w:annotationRef/>
      </w:r>
      <w:r>
        <w:t>What does this mean?</w:t>
      </w:r>
    </w:p>
  </w:comment>
  <w:comment w:id="47" w:author="Jennifer DeBoer" w:date="2018-01-16T03:51:00Z" w:initials="JD">
    <w:p w14:paraId="16091D83" w14:textId="3C13C915" w:rsidR="007C77B1" w:rsidRDefault="007C77B1">
      <w:pPr>
        <w:pStyle w:val="CommentText"/>
      </w:pPr>
      <w:r>
        <w:rPr>
          <w:rStyle w:val="CommentReference"/>
        </w:rPr>
        <w:annotationRef/>
      </w:r>
      <w:r>
        <w:t>In emailing to the group, you will need to let them know w</w:t>
      </w:r>
      <w:r w:rsidR="0038154B">
        <w:t xml:space="preserve">hat track you are submitting to. Be sure you’ve read the abstract submission instructions to decide the track. Also note from the </w:t>
      </w:r>
      <w:r w:rsidR="00C57D56">
        <w:t xml:space="preserve">instructions that you need to reference in the abstract the type of paper you are submitting in the first sentence. </w:t>
      </w:r>
    </w:p>
    <w:p w14:paraId="6C000F3A" w14:textId="77777777" w:rsidR="00C57D56" w:rsidRDefault="00C57D56">
      <w:pPr>
        <w:pStyle w:val="CommentText"/>
      </w:pPr>
    </w:p>
    <w:p w14:paraId="69D2939A" w14:textId="7DBE8F2E" w:rsidR="00C57D56" w:rsidRDefault="00C57D56">
      <w:pPr>
        <w:pStyle w:val="CommentText"/>
      </w:pPr>
      <w:r>
        <w:t>For the author list, start with you, Nick, the PIs, and Chuck. When you do send this out, you can send to that group, and in the Freeform meeting, you can update everyone that you’ve sent it for review to that team and ask if anyone else is interested in contributing to writing the paper.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5FB833" w15:done="1"/>
  <w15:commentEx w15:paraId="4A53C139" w15:done="0"/>
  <w15:commentEx w15:paraId="345AA879" w15:done="0"/>
  <w15:commentEx w15:paraId="69D2939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Calibri"/>
    <w:charset w:val="00"/>
    <w:family w:val="swiss"/>
    <w:pitch w:val="variable"/>
    <w:sig w:usb0="E1002AFF" w:usb1="C000E47F" w:usb2="00000029" w:usb3="00000000" w:csb0="000001FF" w:csb1="00000000"/>
  </w:font>
  <w:font w:name="TimesNewRomanPSMT">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nnifer DeBoer">
    <w15:presenceInfo w15:providerId="Windows Live" w15:userId="55c181f20676338a"/>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ABF"/>
    <w:rsid w:val="000F7DF2"/>
    <w:rsid w:val="00173F81"/>
    <w:rsid w:val="002F49BC"/>
    <w:rsid w:val="0038154B"/>
    <w:rsid w:val="00491A34"/>
    <w:rsid w:val="007C77B1"/>
    <w:rsid w:val="008A3BE9"/>
    <w:rsid w:val="008F377C"/>
    <w:rsid w:val="00C57D56"/>
    <w:rsid w:val="00C629ED"/>
    <w:rsid w:val="00FA4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B7D07"/>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A4ABF"/>
    <w:pPr>
      <w:spacing w:after="120"/>
      <w:jc w:val="both"/>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A4ABF"/>
    <w:pPr>
      <w:keepNext/>
      <w:keepLines/>
      <w:spacing w:before="120" w:after="0"/>
      <w:outlineLvl w:val="0"/>
    </w:pPr>
    <w:rPr>
      <w:rFonts w:ascii="Arial" w:hAnsi="Arial"/>
      <w:b/>
      <w:caps/>
      <w:kern w:val="3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4ABF"/>
    <w:rPr>
      <w:rFonts w:ascii="Arial" w:eastAsia="Times New Roman" w:hAnsi="Arial" w:cs="Times New Roman"/>
      <w:b/>
      <w:caps/>
      <w:kern w:val="32"/>
      <w:sz w:val="18"/>
      <w:szCs w:val="20"/>
    </w:rPr>
  </w:style>
  <w:style w:type="character" w:styleId="Hyperlink">
    <w:name w:val="Hyperlink"/>
    <w:rsid w:val="00FA4ABF"/>
    <w:rPr>
      <w:color w:val="4173AF"/>
      <w:sz w:val="20"/>
      <w:szCs w:val="20"/>
    </w:rPr>
  </w:style>
  <w:style w:type="paragraph" w:customStyle="1" w:styleId="Copyright">
    <w:name w:val="Copyright"/>
    <w:basedOn w:val="Normal"/>
    <w:rsid w:val="00FA4ABF"/>
    <w:pPr>
      <w:framePr w:w="4680" w:h="1977" w:hRule="exact" w:hSpace="187" w:wrap="auto" w:vAnchor="page" w:hAnchor="page" w:x="1155" w:y="12605" w:anchorLock="1"/>
      <w:spacing w:after="0"/>
    </w:pPr>
    <w:rPr>
      <w:sz w:val="16"/>
    </w:rPr>
  </w:style>
  <w:style w:type="character" w:styleId="CommentReference">
    <w:name w:val="annotation reference"/>
    <w:basedOn w:val="DefaultParagraphFont"/>
    <w:uiPriority w:val="99"/>
    <w:semiHidden/>
    <w:unhideWhenUsed/>
    <w:rsid w:val="000F7DF2"/>
    <w:rPr>
      <w:sz w:val="16"/>
      <w:szCs w:val="16"/>
    </w:rPr>
  </w:style>
  <w:style w:type="paragraph" w:styleId="CommentText">
    <w:name w:val="annotation text"/>
    <w:basedOn w:val="Normal"/>
    <w:link w:val="CommentTextChar"/>
    <w:uiPriority w:val="99"/>
    <w:semiHidden/>
    <w:unhideWhenUsed/>
    <w:rsid w:val="000F7DF2"/>
  </w:style>
  <w:style w:type="character" w:customStyle="1" w:styleId="CommentTextChar">
    <w:name w:val="Comment Text Char"/>
    <w:basedOn w:val="DefaultParagraphFont"/>
    <w:link w:val="CommentText"/>
    <w:uiPriority w:val="99"/>
    <w:semiHidden/>
    <w:rsid w:val="000F7DF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F7DF2"/>
    <w:rPr>
      <w:b/>
      <w:bCs/>
    </w:rPr>
  </w:style>
  <w:style w:type="character" w:customStyle="1" w:styleId="CommentSubjectChar">
    <w:name w:val="Comment Subject Char"/>
    <w:basedOn w:val="CommentTextChar"/>
    <w:link w:val="CommentSubject"/>
    <w:uiPriority w:val="99"/>
    <w:semiHidden/>
    <w:rsid w:val="000F7DF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0F7DF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7DF2"/>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Permissions@acm.org" TargetMode="External"/><Relationship Id="rId5" Type="http://schemas.openxmlformats.org/officeDocument/2006/relationships/hyperlink" Target="mailto:Permissions@acm.org" TargetMode="Externa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300</Words>
  <Characters>1711</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2018-01-16T08:44:00Z</dcterms:created>
  <dcterms:modified xsi:type="dcterms:W3CDTF">2018-01-17T18:23:00Z</dcterms:modified>
</cp:coreProperties>
</file>