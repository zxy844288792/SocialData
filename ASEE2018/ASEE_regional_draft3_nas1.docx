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C2CC0" w14:textId="77777777" w:rsidR="003B473C" w:rsidRDefault="003B473C" w:rsidP="003B473C">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Demographic Characteristics of Students Who Do or Do Not Post in an</w:t>
      </w:r>
    </w:p>
    <w:p w14:paraId="379DB3F1" w14:textId="77777777" w:rsidR="00840E14" w:rsidRDefault="003B473C" w:rsidP="003B473C">
      <w:pPr>
        <w:jc w:val="center"/>
        <w:rPr>
          <w:rFonts w:ascii="TimesNewRomanPSMT" w:hAnsi="TimesNewRomanPSMT" w:cs="TimesNewRomanPSMT"/>
          <w:sz w:val="28"/>
          <w:szCs w:val="28"/>
        </w:rPr>
      </w:pPr>
      <w:r>
        <w:rPr>
          <w:rFonts w:ascii="TimesNewRomanPSMT" w:hAnsi="TimesNewRomanPSMT" w:cs="TimesNewRomanPSMT"/>
          <w:sz w:val="28"/>
          <w:szCs w:val="28"/>
        </w:rPr>
        <w:t>Undergraduate Engineering Online Discussion Forum</w:t>
      </w:r>
    </w:p>
    <w:p w14:paraId="591B6254" w14:textId="132AF11F" w:rsidR="00764428" w:rsidRDefault="002511FA" w:rsidP="00764428">
      <w:pPr>
        <w:jc w:val="center"/>
        <w:rPr>
          <w:rFonts w:ascii="TimesNewRomanPSMT" w:hAnsi="TimesNewRomanPSMT" w:cs="TimesNewRomanPSMT"/>
        </w:rPr>
      </w:pPr>
      <w:r w:rsidRPr="002511FA">
        <w:rPr>
          <w:rFonts w:ascii="TimesNewRomanPSMT" w:hAnsi="TimesNewRomanPSMT" w:cs="TimesNewRomanPSMT"/>
        </w:rPr>
        <w:t>Authors</w:t>
      </w:r>
    </w:p>
    <w:p w14:paraId="7170ECA1" w14:textId="0F33A86F" w:rsidR="00764428" w:rsidRPr="002511FA" w:rsidRDefault="003D38C5" w:rsidP="00764428">
      <w:pPr>
        <w:jc w:val="center"/>
        <w:rPr>
          <w:rFonts w:ascii="TimesNewRomanPSMT" w:hAnsi="TimesNewRomanPSMT" w:cs="TimesNewRomanPSMT"/>
        </w:rPr>
      </w:pPr>
      <w:r>
        <w:rPr>
          <w:rFonts w:ascii="TimesNewRomanPSMT" w:hAnsi="TimesNewRomanPSMT" w:cs="TimesNewRomanPSMT"/>
        </w:rPr>
        <w:t>Affiliations</w:t>
      </w:r>
    </w:p>
    <w:p w14:paraId="647F9FE5" w14:textId="77777777" w:rsidR="003B473C" w:rsidRDefault="003B473C" w:rsidP="003B473C">
      <w:pPr>
        <w:rPr>
          <w:rFonts w:ascii="TimesNewRomanPSMT" w:hAnsi="TimesNewRomanPSMT" w:cs="TimesNewRomanPSMT"/>
        </w:rPr>
      </w:pPr>
    </w:p>
    <w:p w14:paraId="0F260F74" w14:textId="77777777" w:rsidR="003B473C" w:rsidRDefault="003B473C" w:rsidP="003B473C">
      <w:pPr>
        <w:pStyle w:val="ListParagraph"/>
        <w:numPr>
          <w:ilvl w:val="0"/>
          <w:numId w:val="2"/>
        </w:numPr>
        <w:rPr>
          <w:rFonts w:ascii="Times New Roman" w:hAnsi="Times New Roman" w:cs="Times New Roman"/>
          <w:sz w:val="24"/>
          <w:szCs w:val="24"/>
        </w:rPr>
      </w:pPr>
      <w:commentRangeStart w:id="0"/>
      <w:r>
        <w:rPr>
          <w:rFonts w:ascii="Times New Roman" w:hAnsi="Times New Roman" w:cs="Times New Roman"/>
          <w:sz w:val="24"/>
          <w:szCs w:val="24"/>
        </w:rPr>
        <w:t>Introduction</w:t>
      </w:r>
    </w:p>
    <w:p w14:paraId="1E10D180" w14:textId="57862EA1" w:rsidR="00AB5635" w:rsidRPr="00AB5635" w:rsidRDefault="003B473C" w:rsidP="00782431">
      <w:pPr>
        <w:ind w:firstLine="720"/>
        <w:rPr>
          <w:ins w:id="1" w:author="Nick S" w:date="2017-11-30T14:59:00Z"/>
        </w:rPr>
      </w:pPr>
      <w:r w:rsidRPr="00EC4E72">
        <w:t xml:space="preserve">The current </w:t>
      </w:r>
      <w:commentRangeEnd w:id="0"/>
      <w:r w:rsidR="00EC4E72">
        <w:rPr>
          <w:rStyle w:val="CommentReference"/>
        </w:rPr>
        <w:commentReference w:id="0"/>
      </w:r>
      <w:r w:rsidRPr="00EC4E72">
        <w:t xml:space="preserve">schooling norm is that students </w:t>
      </w:r>
      <w:ins w:id="2" w:author="Nick S" w:date="2017-11-30T14:49:00Z">
        <w:r w:rsidR="00EC4E72" w:rsidRPr="00EC4E72">
          <w:t>have access to</w:t>
        </w:r>
      </w:ins>
      <w:r w:rsidRPr="00EC4E72">
        <w:t xml:space="preserve"> help during the class hours and limited office hours.</w:t>
      </w:r>
      <w:r w:rsidR="00484694" w:rsidRPr="00EC4E72">
        <w:t xml:space="preserve"> </w:t>
      </w:r>
      <w:r w:rsidR="00EF1101" w:rsidRPr="00EC4E72">
        <w:t>They</w:t>
      </w:r>
      <w:r w:rsidR="00484694" w:rsidRPr="00EC4E72">
        <w:t xml:space="preserve"> are not in touch with their instructors or classmates outside </w:t>
      </w:r>
      <w:r w:rsidR="00434474" w:rsidRPr="00EC4E72">
        <w:t>of the class</w:t>
      </w:r>
      <w:r w:rsidR="00484694" w:rsidRPr="00EC4E72">
        <w:t xml:space="preserve">. The introduction of </w:t>
      </w:r>
      <w:r w:rsidR="006A6B10" w:rsidRPr="00EC4E72">
        <w:t xml:space="preserve">an </w:t>
      </w:r>
      <w:r w:rsidR="00484694" w:rsidRPr="00EC4E72">
        <w:t xml:space="preserve">online discussion forum for a class helps students </w:t>
      </w:r>
      <w:ins w:id="3" w:author="Nick S" w:date="2017-11-30T14:49:00Z">
        <w:r w:rsidR="00EC4E72" w:rsidRPr="00EC4E72">
          <w:t>connect</w:t>
        </w:r>
      </w:ins>
      <w:r w:rsidR="00484694" w:rsidRPr="00EC4E72">
        <w:t xml:space="preserve"> with their peers, teaching assistants</w:t>
      </w:r>
      <w:r w:rsidR="00D56C1E" w:rsidRPr="00EC4E72">
        <w:t xml:space="preserve"> (TAs)</w:t>
      </w:r>
      <w:r w:rsidR="00484694" w:rsidRPr="00EC4E72">
        <w:t xml:space="preserve"> and even instructors</w:t>
      </w:r>
      <w:ins w:id="4" w:author="Nick S" w:date="2017-11-30T14:49:00Z">
        <w:r w:rsidR="00EC4E72" w:rsidRPr="00EC4E72">
          <w:t xml:space="preserve"> outside of </w:t>
        </w:r>
      </w:ins>
      <w:ins w:id="5" w:author="Nick S" w:date="2017-11-30T14:50:00Z">
        <w:r w:rsidR="00EC4E72" w:rsidRPr="00EC4E72">
          <w:t>class and office hours</w:t>
        </w:r>
      </w:ins>
      <w:r w:rsidR="00484694" w:rsidRPr="00EC4E72">
        <w:t>. Such a discussion for</w:t>
      </w:r>
      <w:r w:rsidR="006A6B10" w:rsidRPr="00EC4E72">
        <w:t>um provides a public space</w:t>
      </w:r>
      <w:r w:rsidR="00484694" w:rsidRPr="00EC4E72">
        <w:t xml:space="preserve"> where ideas can be exchanged, questions can be shared, and information can be stored. </w:t>
      </w:r>
      <w:ins w:id="6" w:author="Nick S" w:date="2017-11-30T14:51:00Z">
        <w:r w:rsidR="00EC4E72" w:rsidRPr="00EC4E72">
          <w:t>Students can</w:t>
        </w:r>
      </w:ins>
      <w:r w:rsidR="00840E14" w:rsidRPr="00EC4E72">
        <w:t xml:space="preserve"> help </w:t>
      </w:r>
      <w:ins w:id="7" w:author="Nick S" w:date="2017-11-30T14:51:00Z">
        <w:r w:rsidR="00EC4E72" w:rsidRPr="00EC4E72">
          <w:t xml:space="preserve">each other </w:t>
        </w:r>
      </w:ins>
      <w:r w:rsidR="00840E14" w:rsidRPr="00EC4E72">
        <w:t xml:space="preserve">clarify doubts </w:t>
      </w:r>
      <w:r w:rsidR="005B201F" w:rsidRPr="00EC4E72">
        <w:rPr>
          <w:color w:val="000000" w:themeColor="text1"/>
        </w:rPr>
        <w:t>with</w:t>
      </w:r>
      <w:r w:rsidR="00840E14" w:rsidRPr="00EC4E72">
        <w:rPr>
          <w:color w:val="000000" w:themeColor="text1"/>
        </w:rPr>
        <w:t xml:space="preserve"> </w:t>
      </w:r>
      <w:r w:rsidR="005B201F" w:rsidRPr="00EC4E72">
        <w:rPr>
          <w:color w:val="000000" w:themeColor="text1"/>
        </w:rPr>
        <w:t xml:space="preserve">fewer </w:t>
      </w:r>
      <w:r w:rsidR="00840E14" w:rsidRPr="00EC4E72">
        <w:rPr>
          <w:color w:val="000000" w:themeColor="text1"/>
        </w:rPr>
        <w:t>time and space limits</w:t>
      </w:r>
      <w:r w:rsidR="00840E14" w:rsidRPr="00EC4E72">
        <w:t xml:space="preserve">. </w:t>
      </w:r>
      <w:commentRangeStart w:id="8"/>
      <w:r w:rsidR="00840E14" w:rsidRPr="00EC4E72">
        <w:t>These forums can then be considered to be a social network, where Social Network Analysis (SNA)</w:t>
      </w:r>
      <w:r w:rsidR="00031315" w:rsidRPr="00EC4E72">
        <w:t xml:space="preserve"> and statistical</w:t>
      </w:r>
      <w:r w:rsidR="00840E14" w:rsidRPr="00EC4E72">
        <w:t xml:space="preserve"> techniques </w:t>
      </w:r>
      <w:r w:rsidR="00935504" w:rsidRPr="00EC4E72">
        <w:t>can</w:t>
      </w:r>
      <w:r w:rsidR="00840E14" w:rsidRPr="00EC4E72">
        <w:t xml:space="preserve"> be applied for studying the interaction of the students and</w:t>
      </w:r>
      <w:ins w:id="9" w:author="Nick S" w:date="2017-11-30T14:59:00Z">
        <w:r w:rsidR="00AB5635">
          <w:t xml:space="preserve"> the</w:t>
        </w:r>
      </w:ins>
      <w:r w:rsidR="00840E14" w:rsidRPr="00EC4E72">
        <w:t xml:space="preserve"> level</w:t>
      </w:r>
      <w:ins w:id="10" w:author="Nick S" w:date="2017-11-30T14:59:00Z">
        <w:r w:rsidR="00AB5635">
          <w:t xml:space="preserve"> of students</w:t>
        </w:r>
      </w:ins>
      <w:ins w:id="11" w:author="Nick S" w:date="2017-11-30T15:00:00Z">
        <w:r w:rsidR="00AB5635">
          <w:t>’</w:t>
        </w:r>
      </w:ins>
      <w:r w:rsidR="00840E14" w:rsidRPr="00EC4E72">
        <w:t xml:space="preserve"> participation. </w:t>
      </w:r>
      <w:commentRangeEnd w:id="8"/>
      <w:r w:rsidR="00D676B2">
        <w:rPr>
          <w:rStyle w:val="CommentReference"/>
        </w:rPr>
        <w:commentReference w:id="8"/>
      </w:r>
      <w:bookmarkStart w:id="12" w:name="_GoBack"/>
      <w:bookmarkEnd w:id="12"/>
    </w:p>
    <w:p w14:paraId="6F590606" w14:textId="77777777" w:rsidR="009D0411" w:rsidRPr="00891C19" w:rsidRDefault="009D0411" w:rsidP="00782431">
      <w:pPr>
        <w:ind w:firstLine="720"/>
      </w:pPr>
    </w:p>
    <w:p w14:paraId="1A444A5C" w14:textId="78C2737E" w:rsidR="00840E14" w:rsidRPr="00891C19" w:rsidRDefault="00D676B2" w:rsidP="00782431">
      <w:ins w:id="13" w:author="Nick S" w:date="2017-11-30T15:30:00Z">
        <w:r>
          <w:tab/>
        </w:r>
      </w:ins>
      <w:ins w:id="14" w:author="Nick S" w:date="2017-11-30T15:00:00Z">
        <w:r w:rsidR="00AB5635">
          <w:t>In this work,</w:t>
        </w:r>
      </w:ins>
      <w:r w:rsidR="00031315" w:rsidRPr="00AB5635">
        <w:t xml:space="preserve"> we apply </w:t>
      </w:r>
      <w:commentRangeStart w:id="15"/>
      <w:r w:rsidR="00031315" w:rsidRPr="00AB5635">
        <w:t xml:space="preserve">SNA </w:t>
      </w:r>
      <w:r w:rsidR="00181F20" w:rsidRPr="00AB5635">
        <w:t xml:space="preserve">and </w:t>
      </w:r>
      <w:commentRangeEnd w:id="15"/>
      <w:r w:rsidR="002F2ADD">
        <w:rPr>
          <w:rStyle w:val="CommentReference"/>
        </w:rPr>
        <w:commentReference w:id="15"/>
      </w:r>
      <w:r w:rsidR="00181F20" w:rsidRPr="00AB5635">
        <w:t xml:space="preserve">statistical </w:t>
      </w:r>
      <w:r w:rsidR="00031315" w:rsidRPr="00AB5635">
        <w:t xml:space="preserve">techniques </w:t>
      </w:r>
      <w:r w:rsidR="00935504" w:rsidRPr="00AB5635">
        <w:t>to</w:t>
      </w:r>
      <w:r w:rsidR="00031315" w:rsidRPr="00AB5635">
        <w:t xml:space="preserve"> an online discussion forum to </w:t>
      </w:r>
      <w:ins w:id="16" w:author="Nick S" w:date="2017-11-30T15:27:00Z">
        <w:r w:rsidR="00F265A8">
          <w:t>determine</w:t>
        </w:r>
        <w:r w:rsidR="00F265A8" w:rsidRPr="00AB5635">
          <w:t xml:space="preserve"> </w:t>
        </w:r>
      </w:ins>
      <w:commentRangeStart w:id="17"/>
      <w:r w:rsidR="00031315" w:rsidRPr="00AB5635">
        <w:t xml:space="preserve">how </w:t>
      </w:r>
      <w:ins w:id="18" w:author="Nick S" w:date="2017-11-30T15:27:00Z">
        <w:r w:rsidR="00F265A8">
          <w:t>participati</w:t>
        </w:r>
      </w:ins>
      <w:ins w:id="19" w:author="Nick S" w:date="2017-11-30T15:28:00Z">
        <w:r w:rsidR="00F265A8">
          <w:t>on</w:t>
        </w:r>
      </w:ins>
      <w:ins w:id="20" w:author="Nick S" w:date="2017-11-30T15:37:00Z">
        <w:r w:rsidR="00530C32">
          <w:t xml:space="preserve"> on the </w:t>
        </w:r>
      </w:ins>
      <w:ins w:id="21" w:author="Nick S" w:date="2017-11-30T15:38:00Z">
        <w:r w:rsidR="00530C32">
          <w:t>forum</w:t>
        </w:r>
      </w:ins>
      <w:ins w:id="22" w:author="Nick S" w:date="2017-11-30T15:28:00Z">
        <w:r w:rsidR="00F265A8">
          <w:t xml:space="preserve"> relate</w:t>
        </w:r>
      </w:ins>
      <w:ins w:id="23" w:author="Nick S" w:date="2017-11-30T15:38:00Z">
        <w:r w:rsidR="00530C32">
          <w:t>s</w:t>
        </w:r>
      </w:ins>
      <w:ins w:id="24" w:author="Nick S" w:date="2017-11-30T15:28:00Z">
        <w:r w:rsidR="00F265A8">
          <w:t xml:space="preserve"> to</w:t>
        </w:r>
      </w:ins>
      <w:ins w:id="25" w:author="Nick S" w:date="2017-11-30T15:38:00Z">
        <w:r w:rsidR="00530C32">
          <w:t xml:space="preserve"> the</w:t>
        </w:r>
      </w:ins>
      <w:ins w:id="26" w:author="Nick S" w:date="2017-11-30T15:28:00Z">
        <w:r w:rsidR="00F265A8">
          <w:t xml:space="preserve"> students’ </w:t>
        </w:r>
      </w:ins>
      <w:r w:rsidR="00EB6EC0" w:rsidRPr="00891C19">
        <w:t>demographic characteristic</w:t>
      </w:r>
      <w:r w:rsidR="00EA1079" w:rsidRPr="00891C19">
        <w:t>s</w:t>
      </w:r>
      <w:ins w:id="27" w:author="Nick S" w:date="2017-11-30T15:28:00Z">
        <w:r w:rsidR="00F265A8">
          <w:t>.</w:t>
        </w:r>
      </w:ins>
      <w:r w:rsidR="00EA1079" w:rsidRPr="00891C19">
        <w:t xml:space="preserve"> </w:t>
      </w:r>
      <w:commentRangeEnd w:id="17"/>
      <w:r w:rsidR="00530C32">
        <w:rPr>
          <w:rStyle w:val="CommentReference"/>
        </w:rPr>
        <w:commentReference w:id="17"/>
      </w:r>
      <w:commentRangeStart w:id="28"/>
      <w:r w:rsidR="00EA1079" w:rsidRPr="00891C19">
        <w:t>Th</w:t>
      </w:r>
      <w:r w:rsidR="00935504" w:rsidRPr="00891C19">
        <w:t>is</w:t>
      </w:r>
      <w:r w:rsidR="00EB6EC0" w:rsidRPr="00891C19">
        <w:t xml:space="preserve"> statistical </w:t>
      </w:r>
      <w:r w:rsidR="004610B0" w:rsidRPr="00891C19">
        <w:t>analysis</w:t>
      </w:r>
      <w:r w:rsidR="00EB6EC0" w:rsidRPr="00891C19">
        <w:t xml:space="preserve"> </w:t>
      </w:r>
      <w:r w:rsidR="00935504" w:rsidRPr="00891C19">
        <w:t>will help</w:t>
      </w:r>
      <w:r w:rsidR="00EB6EC0" w:rsidRPr="00891C19">
        <w:t xml:space="preserve"> instructors better understand relations between students’ participations </w:t>
      </w:r>
      <w:r w:rsidR="004610B0" w:rsidRPr="00891C19">
        <w:t>and</w:t>
      </w:r>
      <w:r w:rsidR="00B366C8" w:rsidRPr="00891C19">
        <w:t xml:space="preserve"> their</w:t>
      </w:r>
      <w:r w:rsidR="00EB6EC0" w:rsidRPr="00891C19">
        <w:t xml:space="preserve"> backgrounds.</w:t>
      </w:r>
      <w:commentRangeEnd w:id="28"/>
      <w:r w:rsidR="00F265A8">
        <w:rPr>
          <w:rStyle w:val="CommentReference"/>
        </w:rPr>
        <w:commentReference w:id="28"/>
      </w:r>
    </w:p>
    <w:p w14:paraId="48E568A3" w14:textId="77777777" w:rsidR="00EB6EC0" w:rsidRDefault="00EB6EC0" w:rsidP="00840E14">
      <w:pPr>
        <w:pStyle w:val="ListParagraph"/>
        <w:ind w:left="1440"/>
        <w:rPr>
          <w:rFonts w:ascii="Times New Roman" w:hAnsi="Times New Roman" w:cs="Times New Roman"/>
          <w:sz w:val="24"/>
          <w:szCs w:val="24"/>
        </w:rPr>
      </w:pPr>
    </w:p>
    <w:p w14:paraId="23EC1E6B" w14:textId="77777777" w:rsidR="003B473C" w:rsidRDefault="003B473C"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Research Questions</w:t>
      </w:r>
    </w:p>
    <w:p w14:paraId="211E8074" w14:textId="1BE6C8AA" w:rsidR="00380F80" w:rsidRDefault="00380F80" w:rsidP="00D676B2">
      <w:pPr>
        <w:ind w:firstLine="720"/>
        <w:rPr>
          <w:ins w:id="29" w:author="Nick S" w:date="2017-11-30T15:33:00Z"/>
        </w:rPr>
      </w:pPr>
      <w:r w:rsidRPr="00D676B2">
        <w:t>The following</w:t>
      </w:r>
      <w:ins w:id="30" w:author="Nick S" w:date="2017-11-30T15:32:00Z">
        <w:r w:rsidR="00D676B2">
          <w:t xml:space="preserve"> </w:t>
        </w:r>
      </w:ins>
      <w:r w:rsidRPr="00D676B2">
        <w:t>research question</w:t>
      </w:r>
      <w:r w:rsidR="00A144DA" w:rsidRPr="00D676B2">
        <w:t>s</w:t>
      </w:r>
      <w:r w:rsidRPr="00D676B2">
        <w:t xml:space="preserve"> guide this work: </w:t>
      </w:r>
    </w:p>
    <w:p w14:paraId="633A32A7" w14:textId="77777777" w:rsidR="00D676B2" w:rsidRPr="00891C19" w:rsidRDefault="00D676B2" w:rsidP="00086233">
      <w:pPr>
        <w:ind w:firstLine="720"/>
      </w:pPr>
    </w:p>
    <w:p w14:paraId="6465C5A3" w14:textId="05E0A9AA" w:rsidR="00D676B2" w:rsidRPr="00D75621" w:rsidRDefault="00380F80" w:rsidP="00D75621">
      <w:pPr>
        <w:pStyle w:val="ListParagraph"/>
        <w:numPr>
          <w:ilvl w:val="0"/>
          <w:numId w:val="8"/>
        </w:numPr>
        <w:rPr>
          <w:ins w:id="31" w:author="Nick S" w:date="2017-11-30T15:34:00Z"/>
          <w:rFonts w:ascii="Times New Roman" w:hAnsi="Times New Roman" w:cs="Times New Roman"/>
          <w:sz w:val="24"/>
          <w:szCs w:val="24"/>
        </w:rPr>
      </w:pPr>
      <w:r w:rsidRPr="00D75621">
        <w:rPr>
          <w:rFonts w:ascii="Times New Roman" w:hAnsi="Times New Roman" w:cs="Times New Roman"/>
          <w:sz w:val="24"/>
          <w:szCs w:val="24"/>
        </w:rPr>
        <w:t xml:space="preserve">How </w:t>
      </w:r>
      <w:r w:rsidR="00A144DA" w:rsidRPr="00D75621">
        <w:rPr>
          <w:rFonts w:ascii="Times New Roman" w:hAnsi="Times New Roman" w:cs="Times New Roman"/>
          <w:sz w:val="24"/>
          <w:szCs w:val="24"/>
        </w:rPr>
        <w:t>do</w:t>
      </w:r>
      <w:r w:rsidRPr="00D75621">
        <w:rPr>
          <w:rFonts w:ascii="Times New Roman" w:hAnsi="Times New Roman" w:cs="Times New Roman"/>
          <w:sz w:val="24"/>
          <w:szCs w:val="24"/>
        </w:rPr>
        <w:t xml:space="preserve"> students’ dem</w:t>
      </w:r>
      <w:r w:rsidR="00CB076F" w:rsidRPr="00D75621">
        <w:rPr>
          <w:rFonts w:ascii="Times New Roman" w:hAnsi="Times New Roman" w:cs="Times New Roman"/>
          <w:sz w:val="24"/>
          <w:szCs w:val="24"/>
        </w:rPr>
        <w:t>ographic characteristics relate</w:t>
      </w:r>
      <w:r w:rsidRPr="00D75621">
        <w:rPr>
          <w:rFonts w:ascii="Times New Roman" w:hAnsi="Times New Roman" w:cs="Times New Roman"/>
          <w:sz w:val="24"/>
          <w:szCs w:val="24"/>
        </w:rPr>
        <w:t xml:space="preserve"> to discussion forum participation</w:t>
      </w:r>
      <w:r w:rsidR="00AC55FF" w:rsidRPr="00D75621">
        <w:rPr>
          <w:rFonts w:ascii="Times New Roman" w:hAnsi="Times New Roman" w:cs="Times New Roman"/>
          <w:sz w:val="24"/>
          <w:szCs w:val="24"/>
        </w:rPr>
        <w:t>?</w:t>
      </w:r>
    </w:p>
    <w:p w14:paraId="1C2C57BA" w14:textId="16D98712" w:rsidR="00D676B2" w:rsidRDefault="00380F80" w:rsidP="00D75621">
      <w:pPr>
        <w:pStyle w:val="ListParagraph"/>
        <w:numPr>
          <w:ilvl w:val="0"/>
          <w:numId w:val="8"/>
        </w:numPr>
        <w:rPr>
          <w:ins w:id="32" w:author="Nick S" w:date="2017-11-30T15:32:00Z"/>
        </w:rPr>
      </w:pPr>
      <w:r w:rsidRPr="00891C19">
        <w:t>Among students who participate</w:t>
      </w:r>
      <w:r w:rsidR="00AC55FF" w:rsidRPr="00891C19">
        <w:t xml:space="preserve">, </w:t>
      </w:r>
      <w:r w:rsidR="00A144DA" w:rsidRPr="00891C19">
        <w:t>how do students’ demographic characteristics relate to the number of their posts</w:t>
      </w:r>
      <w:r w:rsidR="00AC55FF" w:rsidRPr="00891C19">
        <w:t>?</w:t>
      </w:r>
    </w:p>
    <w:p w14:paraId="45DC8F2C" w14:textId="77777777" w:rsidR="00D676B2" w:rsidRPr="00891C19" w:rsidRDefault="00D676B2">
      <w:pPr>
        <w:rPr>
          <w:ins w:id="33" w:author="Nick S" w:date="2017-11-30T15:32:00Z"/>
        </w:rPr>
        <w:pPrChange w:id="34" w:author="Nick S" w:date="2017-11-30T15:31:00Z">
          <w:pPr>
            <w:pStyle w:val="ListParagraph"/>
            <w:numPr>
              <w:ilvl w:val="1"/>
              <w:numId w:val="2"/>
            </w:numPr>
            <w:ind w:left="1080" w:hanging="360"/>
          </w:pPr>
        </w:pPrChange>
      </w:pPr>
    </w:p>
    <w:p w14:paraId="0D0B5E7F" w14:textId="51B07EC2" w:rsidR="00D75621" w:rsidRDefault="000D2C58" w:rsidP="00D676B2">
      <w:pPr>
        <w:rPr>
          <w:ins w:id="35" w:author="Microsoft Office User" w:date="2017-11-30T20:36:00Z"/>
          <w:color w:val="FF0000"/>
        </w:rPr>
      </w:pPr>
      <w:r>
        <w:rPr>
          <w:color w:val="FF0000"/>
        </w:rPr>
        <w:t xml:space="preserve">We expect </w:t>
      </w:r>
      <w:r w:rsidR="00B60E76">
        <w:rPr>
          <w:color w:val="FF0000"/>
        </w:rPr>
        <w:t xml:space="preserve">that there is a strong relationship between students’ demographic characteristics and participation level. </w:t>
      </w:r>
      <w:r w:rsidR="002D1267">
        <w:rPr>
          <w:color w:val="FF0000"/>
        </w:rPr>
        <w:t xml:space="preserve">Among the demographic characteristics </w:t>
      </w:r>
      <w:ins w:id="36" w:author="Nick S" w:date="2017-11-30T15:39:00Z">
        <w:r w:rsidR="00A63577">
          <w:rPr>
            <w:color w:val="FF0000"/>
          </w:rPr>
          <w:t>we investigate</w:t>
        </w:r>
      </w:ins>
      <w:r w:rsidR="002D1267">
        <w:rPr>
          <w:color w:val="FF0000"/>
        </w:rPr>
        <w:t xml:space="preserve">, we expect female students </w:t>
      </w:r>
      <w:ins w:id="37" w:author="Nick S" w:date="2017-11-30T15:40:00Z">
        <w:r w:rsidR="00A63577">
          <w:rPr>
            <w:color w:val="FF0000"/>
          </w:rPr>
          <w:t>to have higher rates of participation</w:t>
        </w:r>
      </w:ins>
      <w:r w:rsidR="002D1267">
        <w:rPr>
          <w:color w:val="FF0000"/>
        </w:rPr>
        <w:t xml:space="preserve"> in the discussion online forum compared with male students</w:t>
      </w:r>
      <w:ins w:id="38" w:author="Nick S" w:date="2017-11-30T15:41:00Z">
        <w:r w:rsidR="00A63577">
          <w:rPr>
            <w:color w:val="FF0000"/>
          </w:rPr>
          <w:t xml:space="preserve"> because</w:t>
        </w:r>
      </w:ins>
      <w:ins w:id="39" w:author="Microsoft Office User" w:date="2017-11-30T20:35:00Z">
        <w:r w:rsidR="00D75621">
          <w:rPr>
            <w:rFonts w:eastAsiaTheme="minorHAnsi" w:hint="eastAsia"/>
            <w:color w:val="FF0000"/>
          </w:rPr>
          <w:t xml:space="preserve"> </w:t>
        </w:r>
        <w:r w:rsidR="00D75621">
          <w:rPr>
            <w:rFonts w:eastAsiaTheme="minorHAnsi"/>
            <w:color w:val="FF0000"/>
          </w:rPr>
          <w:t>(</w:t>
        </w:r>
        <w:proofErr w:type="spellStart"/>
        <w:r w:rsidR="00D75621">
          <w:rPr>
            <w:rFonts w:eastAsiaTheme="minorHAnsi"/>
            <w:color w:val="FF0000"/>
          </w:rPr>
          <w:t>xxxx</w:t>
        </w:r>
        <w:proofErr w:type="spellEnd"/>
        <w:r w:rsidR="00D75621">
          <w:rPr>
            <w:rFonts w:eastAsiaTheme="minorHAnsi"/>
            <w:color w:val="FF0000"/>
          </w:rPr>
          <w:t>)</w:t>
        </w:r>
      </w:ins>
      <w:commentRangeStart w:id="40"/>
      <w:ins w:id="41" w:author="Nick S" w:date="2017-11-30T15:41:00Z">
        <w:del w:id="42" w:author="Microsoft Office User" w:date="2017-11-30T20:35:00Z">
          <w:r w:rsidR="00A63577" w:rsidDel="00D75621">
            <w:rPr>
              <w:color w:val="FF0000"/>
            </w:rPr>
            <w:delText xml:space="preserve"> XXX</w:delText>
          </w:r>
          <w:commentRangeEnd w:id="40"/>
          <w:r w:rsidR="00A63577" w:rsidDel="00D75621">
            <w:rPr>
              <w:rStyle w:val="CommentReference"/>
            </w:rPr>
            <w:commentReference w:id="40"/>
          </w:r>
        </w:del>
      </w:ins>
      <w:del w:id="43" w:author="Microsoft Office User" w:date="2017-11-30T20:35:00Z">
        <w:r w:rsidR="002D1267" w:rsidDel="00D75621">
          <w:rPr>
            <w:color w:val="FF0000"/>
          </w:rPr>
          <w:delText xml:space="preserve">. </w:delText>
        </w:r>
      </w:del>
      <w:r w:rsidR="002D1267">
        <w:rPr>
          <w:color w:val="FF0000"/>
        </w:rPr>
        <w:t xml:space="preserve">We also expect that international students </w:t>
      </w:r>
      <w:r w:rsidR="00E37B0D">
        <w:rPr>
          <w:color w:val="FF0000"/>
        </w:rPr>
        <w:t>feel less comfortable</w:t>
      </w:r>
      <w:r w:rsidR="00496070">
        <w:rPr>
          <w:color w:val="FF0000"/>
        </w:rPr>
        <w:t xml:space="preserve"> discussing </w:t>
      </w:r>
      <w:ins w:id="44" w:author="Nick S" w:date="2017-11-30T15:41:00Z">
        <w:r w:rsidR="00A63577">
          <w:rPr>
            <w:color w:val="FF0000"/>
          </w:rPr>
          <w:t xml:space="preserve">their questions in such a public, </w:t>
        </w:r>
      </w:ins>
      <w:r w:rsidR="00496070">
        <w:rPr>
          <w:color w:val="FF0000"/>
        </w:rPr>
        <w:t>online</w:t>
      </w:r>
      <w:ins w:id="45" w:author="Nick S" w:date="2017-11-30T15:42:00Z">
        <w:r w:rsidR="00A63577">
          <w:rPr>
            <w:color w:val="FF0000"/>
          </w:rPr>
          <w:t xml:space="preserve"> space, so we expect </w:t>
        </w:r>
      </w:ins>
      <w:ins w:id="46" w:author="Nick S" w:date="2017-11-30T15:52:00Z">
        <w:r w:rsidR="00E2106E">
          <w:rPr>
            <w:color w:val="FF0000"/>
          </w:rPr>
          <w:t>them</w:t>
        </w:r>
      </w:ins>
      <w:ins w:id="47" w:author="Nick S" w:date="2017-11-30T15:42:00Z">
        <w:r w:rsidR="00A63577">
          <w:rPr>
            <w:color w:val="FF0000"/>
          </w:rPr>
          <w:t xml:space="preserve"> to be underrepresented in forum participation</w:t>
        </w:r>
      </w:ins>
      <w:r w:rsidR="00496070">
        <w:rPr>
          <w:color w:val="FF0000"/>
        </w:rPr>
        <w:t xml:space="preserve">. </w:t>
      </w:r>
      <w:r w:rsidR="002D1267">
        <w:rPr>
          <w:color w:val="FF0000"/>
        </w:rPr>
        <w:t xml:space="preserve"> </w:t>
      </w:r>
      <w:r w:rsidR="00EE6EA9">
        <w:rPr>
          <w:color w:val="FF0000"/>
        </w:rPr>
        <w:t xml:space="preserve">Since the course material is closest to mechanical engineering students, we expect more ME students </w:t>
      </w:r>
      <w:ins w:id="48" w:author="Nick S" w:date="2017-11-30T15:52:00Z">
        <w:r w:rsidR="00E2106E">
          <w:rPr>
            <w:color w:val="FF0000"/>
          </w:rPr>
          <w:t>to be active</w:t>
        </w:r>
      </w:ins>
      <w:r w:rsidR="00EE6EA9">
        <w:rPr>
          <w:color w:val="FF0000"/>
        </w:rPr>
        <w:t xml:space="preserve"> in online discussion than </w:t>
      </w:r>
      <w:ins w:id="49" w:author="Nick S" w:date="2017-11-30T15:52:00Z">
        <w:r w:rsidR="00E2106E">
          <w:rPr>
            <w:color w:val="FF0000"/>
          </w:rPr>
          <w:t xml:space="preserve">students from </w:t>
        </w:r>
      </w:ins>
      <w:r w:rsidR="00EE6EA9">
        <w:rPr>
          <w:color w:val="FF0000"/>
        </w:rPr>
        <w:t>other major</w:t>
      </w:r>
      <w:ins w:id="50" w:author="Nick S" w:date="2017-11-30T15:52:00Z">
        <w:r w:rsidR="00E2106E">
          <w:rPr>
            <w:color w:val="FF0000"/>
          </w:rPr>
          <w:t>s</w:t>
        </w:r>
      </w:ins>
      <w:r w:rsidR="00EE6EA9">
        <w:rPr>
          <w:color w:val="FF0000"/>
        </w:rPr>
        <w:t xml:space="preserve">. </w:t>
      </w:r>
      <w:ins w:id="51" w:author="Nick S" w:date="2017-11-30T15:53:00Z">
        <w:r w:rsidR="00E2106E">
          <w:rPr>
            <w:color w:val="FF0000"/>
          </w:rPr>
          <w:t xml:space="preserve"> </w:t>
        </w:r>
      </w:ins>
      <w:commentRangeStart w:id="52"/>
    </w:p>
    <w:p w14:paraId="6FDFB448" w14:textId="77777777" w:rsidR="00D75621" w:rsidRDefault="00D75621" w:rsidP="00D676B2">
      <w:pPr>
        <w:rPr>
          <w:ins w:id="53" w:author="Microsoft Office User" w:date="2017-11-30T20:36:00Z"/>
          <w:color w:val="FF0000"/>
        </w:rPr>
      </w:pPr>
    </w:p>
    <w:p w14:paraId="3D5BC0C9" w14:textId="1E1DDF32" w:rsidR="00380F80" w:rsidRDefault="00D75621" w:rsidP="00D676B2">
      <w:pPr>
        <w:rPr>
          <w:ins w:id="54" w:author="Nick S" w:date="2017-11-30T15:32:00Z"/>
          <w:color w:val="FF0000"/>
        </w:rPr>
      </w:pPr>
      <w:ins w:id="55" w:author="Microsoft Office User" w:date="2017-11-30T20:36:00Z">
        <w:r>
          <w:rPr>
            <w:color w:val="FF0000"/>
          </w:rPr>
          <w:t>Regarding to the second question</w:t>
        </w:r>
      </w:ins>
      <w:r w:rsidR="00EE6EA9">
        <w:rPr>
          <w:color w:val="FF0000"/>
        </w:rPr>
        <w:t xml:space="preserve">, we expect that the density of female students of </w:t>
      </w:r>
      <w:r w:rsidR="003B149C">
        <w:rPr>
          <w:color w:val="FF0000"/>
        </w:rPr>
        <w:t>higher number of posts</w:t>
      </w:r>
      <w:r w:rsidR="00EE6EA9">
        <w:rPr>
          <w:color w:val="FF0000"/>
        </w:rPr>
        <w:t xml:space="preserve"> should be over </w:t>
      </w:r>
      <w:r w:rsidR="003B149C">
        <w:rPr>
          <w:color w:val="FF0000"/>
        </w:rPr>
        <w:t>male students.</w:t>
      </w:r>
      <w:r w:rsidR="00E37B0D">
        <w:rPr>
          <w:color w:val="FF0000"/>
        </w:rPr>
        <w:t xml:space="preserve"> Our hypothesis is based on previous work, more details will be discussed in the following literature. </w:t>
      </w:r>
      <w:commentRangeEnd w:id="52"/>
      <w:r w:rsidR="00E2106E">
        <w:rPr>
          <w:rStyle w:val="CommentReference"/>
        </w:rPr>
        <w:commentReference w:id="52"/>
      </w:r>
    </w:p>
    <w:p w14:paraId="36E9AB7F" w14:textId="77777777" w:rsidR="00D676B2" w:rsidRPr="0080518F" w:rsidRDefault="00D676B2" w:rsidP="00D75621">
      <w:pPr>
        <w:rPr>
          <w:color w:val="FF0000"/>
        </w:rPr>
      </w:pPr>
    </w:p>
    <w:p w14:paraId="03FFC05B" w14:textId="77777777" w:rsidR="003B473C" w:rsidRDefault="003B473C"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Related Work</w:t>
      </w:r>
    </w:p>
    <w:p w14:paraId="058314AA" w14:textId="77777777" w:rsidR="007928D4" w:rsidRDefault="007928D4" w:rsidP="007928D4">
      <w:pPr>
        <w:pStyle w:val="ListParagraph"/>
        <w:ind w:left="1080"/>
        <w:rPr>
          <w:rFonts w:ascii="Times New Roman" w:hAnsi="Times New Roman" w:cs="Times New Roman"/>
          <w:sz w:val="24"/>
          <w:szCs w:val="24"/>
        </w:rPr>
      </w:pPr>
    </w:p>
    <w:p w14:paraId="10BC7AAD" w14:textId="77777777" w:rsidR="007928D4" w:rsidRDefault="007928D4" w:rsidP="00792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are Online Discussion Forums?</w:t>
      </w:r>
    </w:p>
    <w:p w14:paraId="5CB99B9B" w14:textId="77777777" w:rsidR="002A4B4C" w:rsidRDefault="002A4B4C" w:rsidP="00591C5B">
      <w:pPr>
        <w:ind w:left="1440"/>
      </w:pPr>
    </w:p>
    <w:p w14:paraId="13B266A9" w14:textId="21200644" w:rsidR="00B5386E" w:rsidRDefault="002A4B4C" w:rsidP="00407D58">
      <w:pPr>
        <w:ind w:left="1440"/>
        <w:rPr>
          <w:ins w:id="56" w:author="Nick S" w:date="2017-11-30T16:17:00Z"/>
        </w:rPr>
      </w:pPr>
      <w:r>
        <w:t>A</w:t>
      </w:r>
      <w:r w:rsidR="00480613">
        <w:t>n</w:t>
      </w:r>
      <w:r>
        <w:t xml:space="preserve"> online discussion forum is </w:t>
      </w:r>
      <w:r w:rsidR="00ED1ADD">
        <w:t>a virtual environment</w:t>
      </w:r>
      <w:r w:rsidR="00480613">
        <w:t xml:space="preserve"> </w:t>
      </w:r>
      <w:r w:rsidR="00FA2652">
        <w:t xml:space="preserve">where students </w:t>
      </w:r>
      <w:ins w:id="57" w:author="Nick S" w:date="2017-11-30T16:02:00Z">
        <w:r w:rsidR="001D2750">
          <w:t>can</w:t>
        </w:r>
      </w:ins>
      <w:r w:rsidR="00FA2652">
        <w:t xml:space="preserve"> communicate with their peers and instructors</w:t>
      </w:r>
      <w:r w:rsidR="00480613">
        <w:t xml:space="preserve"> without temporal or geographical barriers</w:t>
      </w:r>
      <w:ins w:id="58" w:author="Nick S" w:date="2017-11-30T16:03:00Z">
        <w:r w:rsidR="001D2750">
          <w:t xml:space="preserve"> </w:t>
        </w:r>
      </w:ins>
      <w:r w:rsidR="00480613">
        <w:t>[3][9]</w:t>
      </w:r>
      <w:r w:rsidR="0017463E">
        <w:t>. Recently, academic online discussion forum</w:t>
      </w:r>
      <w:r w:rsidR="00B24A6A">
        <w:t>s have become</w:t>
      </w:r>
      <w:r w:rsidR="0017463E">
        <w:t xml:space="preserve"> more popular among undergraduate courses due to the</w:t>
      </w:r>
      <w:ins w:id="59" w:author="Nick S" w:date="2017-11-30T16:03:00Z">
        <w:r w:rsidR="001D2750">
          <w:t>ir</w:t>
        </w:r>
      </w:ins>
      <w:r w:rsidR="0017463E">
        <w:t xml:space="preserve"> asynchronous</w:t>
      </w:r>
      <w:r w:rsidR="000235DA">
        <w:t xml:space="preserve"> nature</w:t>
      </w:r>
      <w:ins w:id="60" w:author="Nick S" w:date="2017-11-30T16:03:00Z">
        <w:r w:rsidR="001D2750">
          <w:t xml:space="preserve"> </w:t>
        </w:r>
      </w:ins>
      <w:r w:rsidR="000235DA">
        <w:t xml:space="preserve">[10]. </w:t>
      </w:r>
      <w:ins w:id="61" w:author="Nick S" w:date="2017-11-30T16:05:00Z">
        <w:r w:rsidR="00A37C1A">
          <w:t xml:space="preserve"> R</w:t>
        </w:r>
      </w:ins>
      <w:r w:rsidR="000235DA">
        <w:t xml:space="preserve">esearch studies have </w:t>
      </w:r>
      <w:ins w:id="62" w:author="Nick S" w:date="2017-11-30T16:05:00Z">
        <w:r w:rsidR="00A37C1A">
          <w:t>shown</w:t>
        </w:r>
      </w:ins>
      <w:r w:rsidR="00EA0C4D">
        <w:t xml:space="preserve"> that students participate in </w:t>
      </w:r>
      <w:commentRangeStart w:id="63"/>
      <w:r w:rsidR="00EA0C4D">
        <w:t>meaningful</w:t>
      </w:r>
      <w:commentRangeEnd w:id="63"/>
      <w:r w:rsidR="00A37C1A">
        <w:rPr>
          <w:rStyle w:val="CommentReference"/>
        </w:rPr>
        <w:commentReference w:id="63"/>
      </w:r>
      <w:r w:rsidR="00EA0C4D">
        <w:t xml:space="preserve"> discussions in online discussion forums</w:t>
      </w:r>
      <w:commentRangeStart w:id="64"/>
      <w:r w:rsidR="00EA0C4D">
        <w:t>.</w:t>
      </w:r>
      <w:commentRangeEnd w:id="64"/>
      <w:r w:rsidR="00A37C1A">
        <w:rPr>
          <w:rStyle w:val="CommentReference"/>
        </w:rPr>
        <w:commentReference w:id="64"/>
      </w:r>
      <w:r w:rsidR="00EA0C4D">
        <w:t xml:space="preserve"> </w:t>
      </w:r>
      <w:ins w:id="65" w:author="Nick S" w:date="2017-11-30T16:06:00Z">
        <w:r w:rsidR="00A37C1A">
          <w:t xml:space="preserve">Other </w:t>
        </w:r>
      </w:ins>
      <w:r w:rsidR="00B24A6A">
        <w:t>studies suggest</w:t>
      </w:r>
      <w:r w:rsidR="00EA0C4D">
        <w:t xml:space="preserve"> that students’ engagement</w:t>
      </w:r>
      <w:ins w:id="66" w:author="Nick S" w:date="2017-11-30T16:06:00Z">
        <w:r w:rsidR="00A37C1A">
          <w:t xml:space="preserve"> in discussion forums</w:t>
        </w:r>
      </w:ins>
      <w:r w:rsidR="00EA0C4D">
        <w:t xml:space="preserve"> has a strong </w:t>
      </w:r>
      <w:commentRangeStart w:id="67"/>
      <w:r w:rsidR="00EA0C4D">
        <w:t>relationship</w:t>
      </w:r>
      <w:commentRangeEnd w:id="67"/>
      <w:r w:rsidR="00A37C1A">
        <w:rPr>
          <w:rStyle w:val="CommentReference"/>
        </w:rPr>
        <w:commentReference w:id="67"/>
      </w:r>
      <w:r w:rsidR="00EA0C4D">
        <w:t xml:space="preserve"> with their academic performance. </w:t>
      </w:r>
      <w:r w:rsidR="00407D58">
        <w:t xml:space="preserve">For example, </w:t>
      </w:r>
      <w:proofErr w:type="spellStart"/>
      <w:r w:rsidR="0099547F">
        <w:t>Minichiello</w:t>
      </w:r>
      <w:proofErr w:type="spellEnd"/>
      <w:r w:rsidR="0099547F">
        <w:t xml:space="preserve"> </w:t>
      </w:r>
      <w:ins w:id="68" w:author="Nick S" w:date="2017-11-30T16:08:00Z">
        <w:r w:rsidR="00A37C1A">
          <w:t xml:space="preserve">and Hailey (2013) </w:t>
        </w:r>
      </w:ins>
      <w:r w:rsidR="0099547F">
        <w:t xml:space="preserve">have suggested that engaging </w:t>
      </w:r>
      <w:r w:rsidR="00B24A6A">
        <w:t xml:space="preserve">in </w:t>
      </w:r>
      <w:r w:rsidR="0099547F">
        <w:t xml:space="preserve">the </w:t>
      </w:r>
      <w:r w:rsidR="00407D58">
        <w:t>online</w:t>
      </w:r>
      <w:r w:rsidR="0099547F">
        <w:t xml:space="preserve"> learning forums </w:t>
      </w:r>
      <w:ins w:id="69" w:author="Microsoft Office User" w:date="2017-11-30T20:55:00Z">
        <w:r w:rsidR="00317070">
          <w:t xml:space="preserve">is highly correlated to students’ performance </w:t>
        </w:r>
      </w:ins>
      <w:r w:rsidR="0099547F">
        <w:t>in first-year calculus</w:t>
      </w:r>
      <w:r w:rsidR="00407D58">
        <w:fldChar w:fldCharType="begin"/>
      </w:r>
      <w:r w:rsidR="00407D58">
        <w:instrText xml:space="preserve"> ADDIN ZOTERO_ITEM CSL_CITATION {"citationID":"GM3uZKfA","properties":{"formattedCitation":"[3]","plainCitation":"[3]"},"citationItems":[{"id":2,"uris":["http://zotero.org/users/local/sxufSabR/items/S5STIEYT"],"uri":["http://zotero.org/users/local/sxufSabR/items/S5STIEYT"],"itemData":{"id":2,"type":"paper-conference","title":"Engaging students for success in calculus with online learning forums","container-title":"2013 IEEE Frontiers in Education Conference (FIE)","page":"1465-1467","source":"IEEE Xplore","event":"2013 IEEE Frontiers in Education Conference (FIE)","abstract":"It is said that we face an engineering “talent crisis” [1]; the United States is failing to keep pace in educating a highly skilled and diverse engineering workforce. Emphasis is currently placed on recruitment and retention of underrepresented minorities. Newer distance-delivered programs seek participation of non-traditional and geographically underrepresented students. With expansion of educational offerings in engineering, one issue that emerges is student attrition during the first two years. It is suggested [2-4] that success in first year calculus reliably predicts persistence in engineering. To increase retention, new strategies are needed. Effective interventions may have the most impact if employed within the first year calculus sequence. Pedagogies that support traditional classroom learning as well as hybrid instruction and distance education offer the greatest transformative potential. This work-in-progress paper describes research underway to evaluate the use of online learning forums during first year calculus. A freely available, wiki-based online learning forum is employed during a mixed-methods study. The study is conducted within sequential calculus courses distance-delivered across two academic years. Qualitative and quantitative data are used to evaluate the effect of forum use on student achievement, engagement and attitudes. A usage model is developed to disseminate within the STEM education community.","DOI":"10.1109/FIE.2013.6685077","author":[{"family":"Minichiello","given":"A."},{"family":"Hailey","given":"C."}],"issued":{"date-parts":[["2013",10]]}}}],"schema":"https://github.com/citation-style-language/schema/raw/master/csl-citation.json"} </w:instrText>
      </w:r>
      <w:r w:rsidR="00407D58">
        <w:fldChar w:fldCharType="separate"/>
      </w:r>
      <w:r w:rsidR="00407D58">
        <w:rPr>
          <w:noProof/>
        </w:rPr>
        <w:t>[3]</w:t>
      </w:r>
      <w:r w:rsidR="00407D58">
        <w:fldChar w:fldCharType="end"/>
      </w:r>
      <w:r w:rsidR="0099547F">
        <w:t xml:space="preserve">. </w:t>
      </w:r>
      <w:r w:rsidR="00407D58">
        <w:t xml:space="preserve">Cheng </w:t>
      </w:r>
      <w:commentRangeStart w:id="70"/>
      <w:r w:rsidR="00407D58">
        <w:t>et</w:t>
      </w:r>
      <w:ins w:id="71" w:author="Microsoft Office User" w:date="2017-11-30T20:56:00Z">
        <w:r w:rsidR="00317070">
          <w:t xml:space="preserve"> al.</w:t>
        </w:r>
      </w:ins>
      <w:r w:rsidR="00407D58">
        <w:t>.</w:t>
      </w:r>
      <w:commentRangeEnd w:id="70"/>
      <w:r w:rsidR="0004535C">
        <w:rPr>
          <w:rStyle w:val="CommentReference"/>
        </w:rPr>
        <w:commentReference w:id="70"/>
      </w:r>
      <w:r w:rsidR="00407D58">
        <w:fldChar w:fldCharType="begin"/>
      </w:r>
      <w:r w:rsidR="00407D58">
        <w:instrText xml:space="preserve"> ADDIN ZOTERO_ITEM CSL_CITATION {"citationID":"RcIAbeMB","properties":{"formattedCitation":"[1]","plainCitation":"[1]"},"citationItems":[{"id":16,"uris":["http://zotero.org/users/local/sxufSabR/items/2TV5BJLA"],"uri":["http://zotero.org/users/local/sxufSabR/items/2TV5BJLA"],"itemData":{"id":16,"type":"article-journal","title":"Assessing the effectiveness of a voluntary online discussion forum on improving students’ course performance","container-title":"Computers &amp; Education","collection-title":"Serious Games","page":"253-261","volume":"56","issue":"1","source":"ScienceDirect","abstract":"The purpose of this study was to evaluate the effectiveness of voluntary discussion forums in a higher education setting. Specifically, we examined intrinsic forum participation and investigated its relation to course performance across two experiments. In Experiment 1 (N = 1284) an online discussion forum was implemented at the beginning of an undergraduate introductory psychology course, and measures of course performance (i.e., writing assignment grades, exam grades, and extra-credits obtained) were compared with measures of forum participation. In Experiment 2 (N = 1334) an online discussion forum was implemented halfway through a second undergraduate introductory psychology course, after an initial measure of course performance was obtained, to control for the potential confound of student engagement (e.g., students who perform better in the course use the forum more). Overall, the results showed that students who participated in the forum tended to have better performance in the course, and furthermore that participating in the discussion forum, particularly reading posts on the forum, slightly improved exam performance. This study provides empirical support for the theoretical proposition that there is a facilitation effect of discussion forum participation on course performance. The results also suggest that implementation of an online discussion forum is beneficial even if a teacher only invests minimal time on the forum.","DOI":"10.1016/j.compedu.2010.07.024","ISSN":"0360-1315","journalAbbreviation":"Computers &amp; Education","author":[{"family":"Cheng","given":"Cho Kin"},{"family":"Paré","given":"Dwayne E."},{"family":"Collimore","given":"Lisa-Marie"},{"family":"Joordens","given":"Steve"}],"issued":{"date-parts":[["2011",1,1]]}}}],"schema":"https://github.com/citation-style-language/schema/raw/master/csl-citation.json"} </w:instrText>
      </w:r>
      <w:r w:rsidR="00407D58">
        <w:fldChar w:fldCharType="separate"/>
      </w:r>
      <w:r w:rsidR="00407D58">
        <w:rPr>
          <w:noProof/>
        </w:rPr>
        <w:t>[1]</w:t>
      </w:r>
      <w:r w:rsidR="00407D58">
        <w:fldChar w:fldCharType="end"/>
      </w:r>
      <w:r w:rsidR="00B24A6A">
        <w:t xml:space="preserve"> suggest</w:t>
      </w:r>
      <w:r w:rsidR="00407D58">
        <w:t xml:space="preserve"> that the implementation of an online discussion forum </w:t>
      </w:r>
      <w:ins w:id="72" w:author="Microsoft Office User" w:date="2017-11-30T21:02:00Z">
        <w:r w:rsidR="00721D1D">
          <w:t xml:space="preserve">benefited students because </w:t>
        </w:r>
      </w:ins>
      <w:ins w:id="73" w:author="Microsoft Office User" w:date="2017-11-30T21:03:00Z">
        <w:r w:rsidR="00721D1D">
          <w:t xml:space="preserve">they demonstrate that online </w:t>
        </w:r>
      </w:ins>
      <w:ins w:id="74" w:author="Microsoft Office User" w:date="2017-11-30T21:04:00Z">
        <w:r w:rsidR="00DD4A27">
          <w:t>collaborative learning reflected improved academic outcomes.</w:t>
        </w:r>
      </w:ins>
      <w:ins w:id="75" w:author="Microsoft Office User" w:date="2017-11-30T21:06:00Z">
        <w:r w:rsidR="00DD4A27">
          <w:t xml:space="preserve"> </w:t>
        </w:r>
      </w:ins>
      <w:r w:rsidR="00407D58">
        <w:t xml:space="preserve"> </w:t>
      </w:r>
    </w:p>
    <w:p w14:paraId="67479262" w14:textId="77777777" w:rsidR="00B5386E" w:rsidRDefault="00B5386E" w:rsidP="00407D58">
      <w:pPr>
        <w:ind w:left="1440"/>
        <w:rPr>
          <w:ins w:id="76" w:author="Nick S" w:date="2017-11-30T16:17:00Z"/>
        </w:rPr>
      </w:pPr>
    </w:p>
    <w:p w14:paraId="08686A01" w14:textId="521420E1" w:rsidR="00B5386E" w:rsidRDefault="00304859" w:rsidP="00B5386E">
      <w:pPr>
        <w:ind w:left="1440" w:firstLine="720"/>
        <w:rPr>
          <w:ins w:id="77" w:author="Nick S" w:date="2017-11-30T16:21:00Z"/>
        </w:rPr>
      </w:pPr>
      <w:ins w:id="78" w:author="Nick S" w:date="2017-11-30T16:16:00Z">
        <w:r>
          <w:t>T</w:t>
        </w:r>
      </w:ins>
      <w:r w:rsidR="00407D58">
        <w:t xml:space="preserve">he level of engagement in discussion forums can be </w:t>
      </w:r>
      <w:r w:rsidR="00F631DE">
        <w:t>influenced</w:t>
      </w:r>
      <w:r w:rsidR="00407D58">
        <w:t xml:space="preserve"> by teachers’ involvement and </w:t>
      </w:r>
      <w:r w:rsidR="00F631DE">
        <w:t xml:space="preserve">the </w:t>
      </w:r>
      <w:r w:rsidR="00407D58">
        <w:t>possibility of receiving course credits</w:t>
      </w:r>
      <w:r w:rsidR="001C3E63" w:rsidRPr="001C3E63">
        <w:t xml:space="preserve"> </w:t>
      </w:r>
      <w:commentRangeStart w:id="79"/>
      <w:r w:rsidR="001C3E63">
        <w:t>(</w:t>
      </w:r>
      <w:r w:rsidR="001C3E63" w:rsidRPr="001C3E63">
        <w:t xml:space="preserve">Garrison et al., 1999, 2001, 2003; </w:t>
      </w:r>
      <w:proofErr w:type="spellStart"/>
      <w:r w:rsidR="001C3E63" w:rsidRPr="001C3E63">
        <w:t>Guzdial</w:t>
      </w:r>
      <w:proofErr w:type="spellEnd"/>
      <w:r w:rsidR="001C3E63" w:rsidRPr="001C3E63">
        <w:t xml:space="preserve"> &amp; Turns, 2000; </w:t>
      </w:r>
      <w:proofErr w:type="spellStart"/>
      <w:r w:rsidR="001C3E63" w:rsidRPr="001C3E63">
        <w:t>Taradi</w:t>
      </w:r>
      <w:proofErr w:type="spellEnd"/>
      <w:r w:rsidR="001C3E63" w:rsidRPr="001C3E63">
        <w:t xml:space="preserve"> &amp; </w:t>
      </w:r>
      <w:proofErr w:type="spellStart"/>
      <w:r w:rsidR="001C3E63" w:rsidRPr="001C3E63">
        <w:t>Taradi</w:t>
      </w:r>
      <w:proofErr w:type="spellEnd"/>
      <w:r w:rsidR="001C3E63" w:rsidRPr="001C3E63">
        <w:t>, 2004</w:t>
      </w:r>
      <w:r w:rsidR="001C3E63">
        <w:t>)</w:t>
      </w:r>
      <w:commentRangeEnd w:id="79"/>
      <w:r>
        <w:rPr>
          <w:rStyle w:val="CommentReference"/>
        </w:rPr>
        <w:commentReference w:id="79"/>
      </w:r>
      <w:r w:rsidR="00407D58">
        <w:t xml:space="preserve">. </w:t>
      </w:r>
      <w:r w:rsidR="002B7CFC">
        <w:t xml:space="preserve">However, </w:t>
      </w:r>
      <w:ins w:id="80" w:author="Nick S" w:date="2017-11-30T16:18:00Z">
        <w:r w:rsidR="00B5386E">
          <w:t>the studies that looked at external moti</w:t>
        </w:r>
      </w:ins>
      <w:ins w:id="81" w:author="Nick S" w:date="2017-11-30T16:19:00Z">
        <w:r w:rsidR="00B5386E">
          <w:t>vators for student engagement with the forum</w:t>
        </w:r>
      </w:ins>
      <w:ins w:id="82" w:author="Nick S" w:date="2017-11-30T16:18:00Z">
        <w:r w:rsidR="00B5386E">
          <w:t xml:space="preserve"> </w:t>
        </w:r>
      </w:ins>
      <w:r w:rsidR="002B7CFC">
        <w:t>focus</w:t>
      </w:r>
      <w:ins w:id="83" w:author="Nick S" w:date="2017-11-30T16:19:00Z">
        <w:r w:rsidR="00B5386E">
          <w:t>ed</w:t>
        </w:r>
      </w:ins>
      <w:r w:rsidR="00072BA0">
        <w:t xml:space="preserve"> </w:t>
      </w:r>
      <w:r w:rsidR="002B7CFC">
        <w:t>more on the</w:t>
      </w:r>
      <w:ins w:id="84" w:author="Nick S" w:date="2017-11-30T16:19:00Z">
        <w:r w:rsidR="00B5386E">
          <w:t xml:space="preserve"> </w:t>
        </w:r>
      </w:ins>
      <w:r w:rsidR="002B7CFC">
        <w:t xml:space="preserve">text </w:t>
      </w:r>
      <w:ins w:id="85" w:author="Nick S" w:date="2017-11-30T16:19:00Z">
        <w:r w:rsidR="00B5386E">
          <w:t>of the students’ post</w:t>
        </w:r>
      </w:ins>
      <w:ins w:id="86" w:author="Microsoft Office User" w:date="2017-12-01T01:31:00Z">
        <w:r w:rsidR="00143A2D">
          <w:t xml:space="preserve">; they might have overlooked the effect of other forms of participation. </w:t>
        </w:r>
      </w:ins>
    </w:p>
    <w:p w14:paraId="1CB59F81" w14:textId="77777777" w:rsidR="00B5386E" w:rsidRDefault="00B5386E" w:rsidP="00B5386E">
      <w:pPr>
        <w:ind w:left="1440" w:firstLine="720"/>
        <w:rPr>
          <w:ins w:id="87" w:author="Nick S" w:date="2017-11-30T16:21:00Z"/>
        </w:rPr>
      </w:pPr>
    </w:p>
    <w:p w14:paraId="261D0CCF" w14:textId="77777777" w:rsidR="008F4642" w:rsidRDefault="00B5386E" w:rsidP="00B5386E">
      <w:pPr>
        <w:ind w:left="1440" w:firstLine="720"/>
        <w:rPr>
          <w:ins w:id="88" w:author="Microsoft Office User" w:date="2017-12-01T07:36:00Z"/>
        </w:rPr>
      </w:pPr>
      <w:ins w:id="89" w:author="Nick S" w:date="2017-11-30T16:21:00Z">
        <w:r>
          <w:t>Most</w:t>
        </w:r>
      </w:ins>
      <w:r w:rsidR="002B7CFC">
        <w:t xml:space="preserve"> studies </w:t>
      </w:r>
      <w:ins w:id="90" w:author="Nick S" w:date="2017-11-30T16:21:00Z">
        <w:r>
          <w:t xml:space="preserve">regarding </w:t>
        </w:r>
      </w:ins>
      <w:r w:rsidR="002B7CFC">
        <w:t>students’ engagement in online discussion forums</w:t>
      </w:r>
      <w:ins w:id="91" w:author="Nick S" w:date="2017-11-30T16:22:00Z">
        <w:r>
          <w:t xml:space="preserve"> focus on the </w:t>
        </w:r>
        <w:commentRangeStart w:id="92"/>
        <w:r w:rsidR="00CA78F9">
          <w:t>motivational</w:t>
        </w:r>
      </w:ins>
      <w:r w:rsidR="002B7CFC">
        <w:t xml:space="preserve"> influence</w:t>
      </w:r>
      <w:ins w:id="93" w:author="Nick S" w:date="2017-11-30T16:22:00Z">
        <w:r w:rsidR="00CA78F9">
          <w:t>s</w:t>
        </w:r>
        <w:commentRangeEnd w:id="92"/>
        <w:r w:rsidR="00CA78F9">
          <w:rPr>
            <w:rStyle w:val="CommentReference"/>
          </w:rPr>
          <w:commentReference w:id="92"/>
        </w:r>
      </w:ins>
      <w:r w:rsidR="002B7CFC">
        <w:t xml:space="preserve"> </w:t>
      </w:r>
      <w:r w:rsidR="00072BA0">
        <w:t>on</w:t>
      </w:r>
      <w:r w:rsidR="002B7CFC">
        <w:t xml:space="preserve"> students’ academic behavior. Only limited studies have focused on the relationship of students’ demographic characteristics and </w:t>
      </w:r>
      <w:r w:rsidR="007A5BEC">
        <w:t>their</w:t>
      </w:r>
      <w:r w:rsidR="002B7CFC">
        <w:t xml:space="preserve"> level of engagement. For example, in a case study of </w:t>
      </w:r>
      <w:r w:rsidR="007A5BEC">
        <w:t xml:space="preserve">a </w:t>
      </w:r>
      <w:r w:rsidR="002B7CFC">
        <w:t xml:space="preserve">social online discussion forum, </w:t>
      </w:r>
      <w:proofErr w:type="spellStart"/>
      <w:r w:rsidR="002B7CFC">
        <w:t>Yeh</w:t>
      </w:r>
      <w:proofErr w:type="spellEnd"/>
      <w:r w:rsidR="002B7CFC">
        <w:t xml:space="preserve"> </w:t>
      </w:r>
      <w:proofErr w:type="gramStart"/>
      <w:r w:rsidR="002B7CFC" w:rsidRPr="00143A2D">
        <w:rPr>
          <w:highlight w:val="yellow"/>
        </w:rPr>
        <w:t>et</w:t>
      </w:r>
      <w:ins w:id="94" w:author="Microsoft Office User" w:date="2017-12-01T01:39:00Z">
        <w:r w:rsidR="00577CAD">
          <w:rPr>
            <w:highlight w:val="yellow"/>
          </w:rPr>
          <w:t xml:space="preserve"> al.</w:t>
        </w:r>
      </w:ins>
      <w:r w:rsidR="002B7CFC" w:rsidRPr="00143A2D">
        <w:rPr>
          <w:highlight w:val="yellow"/>
        </w:rPr>
        <w:t>.</w:t>
      </w:r>
      <w:r w:rsidR="002B7CFC">
        <w:t>[</w:t>
      </w:r>
      <w:proofErr w:type="gramEnd"/>
      <w:r w:rsidR="002B7CFC">
        <w:t>3]</w:t>
      </w:r>
      <w:r w:rsidR="007A5BEC">
        <w:t xml:space="preserve"> </w:t>
      </w:r>
      <w:ins w:id="95" w:author="Nick S" w:date="2017-11-30T16:25:00Z">
        <w:r w:rsidR="00B00497">
          <w:t>studied the</w:t>
        </w:r>
      </w:ins>
      <w:ins w:id="96" w:author="Nick S" w:date="2017-11-30T16:26:00Z">
        <w:r w:rsidR="00B00497">
          <w:t xml:space="preserve"> participation of users based on their</w:t>
        </w:r>
      </w:ins>
      <w:r w:rsidR="002B7CFC">
        <w:t xml:space="preserve"> gender, nationality</w:t>
      </w:r>
      <w:ins w:id="97" w:author="Nick S" w:date="2017-11-30T16:25:00Z">
        <w:r w:rsidR="00B00497">
          <w:t>,</w:t>
        </w:r>
      </w:ins>
      <w:r w:rsidR="002B7CFC">
        <w:t xml:space="preserve"> and age. They </w:t>
      </w:r>
      <w:ins w:id="98" w:author="Nick S" w:date="2017-11-30T16:26:00Z">
        <w:r w:rsidR="00B00497">
          <w:t xml:space="preserve">found </w:t>
        </w:r>
      </w:ins>
      <w:r w:rsidR="002B7CFC">
        <w:t xml:space="preserve">that more than half </w:t>
      </w:r>
      <w:r w:rsidR="007A5BEC">
        <w:t xml:space="preserve">of </w:t>
      </w:r>
      <w:ins w:id="99" w:author="Nick S" w:date="2017-11-30T16:26:00Z">
        <w:r w:rsidR="00B00497">
          <w:t xml:space="preserve">the </w:t>
        </w:r>
      </w:ins>
      <w:r w:rsidR="002B7CFC">
        <w:t xml:space="preserve">users </w:t>
      </w:r>
      <w:ins w:id="100" w:author="Nick S" w:date="2017-11-30T16:26:00Z">
        <w:r w:rsidR="00B00497">
          <w:t>we</w:t>
        </w:r>
      </w:ins>
      <w:r w:rsidR="002B7CFC">
        <w:t>re female (53%)</w:t>
      </w:r>
      <w:r w:rsidR="00625121">
        <w:t>,</w:t>
      </w:r>
      <w:r w:rsidR="002B7CFC">
        <w:t xml:space="preserve"> and</w:t>
      </w:r>
      <w:ins w:id="101" w:author="Nick S" w:date="2017-11-30T16:25:00Z">
        <w:r w:rsidR="00B00497">
          <w:t xml:space="preserve"> </w:t>
        </w:r>
      </w:ins>
      <w:r w:rsidR="00625121">
        <w:t xml:space="preserve">half of the users </w:t>
      </w:r>
      <w:ins w:id="102" w:author="Nick S" w:date="2017-11-30T16:26:00Z">
        <w:r w:rsidR="00B00497">
          <w:t xml:space="preserve">were </w:t>
        </w:r>
      </w:ins>
      <w:r w:rsidR="007A5BEC">
        <w:t>between</w:t>
      </w:r>
      <w:r w:rsidR="00625121">
        <w:t xml:space="preserve"> the</w:t>
      </w:r>
      <w:r w:rsidR="002B7CFC">
        <w:t xml:space="preserve"> age</w:t>
      </w:r>
      <w:r w:rsidR="00625121">
        <w:t>s</w:t>
      </w:r>
      <w:r w:rsidR="002B7CFC">
        <w:t xml:space="preserve"> of 16-30. </w:t>
      </w:r>
      <w:proofErr w:type="spellStart"/>
      <w:r w:rsidR="002B7CFC">
        <w:t>Ke</w:t>
      </w:r>
      <w:proofErr w:type="spellEnd"/>
      <w:r w:rsidR="002B7CFC">
        <w:t xml:space="preserve"> </w:t>
      </w:r>
      <w:r w:rsidR="002B7CFC" w:rsidRPr="00577CAD">
        <w:rPr>
          <w:highlight w:val="yellow"/>
        </w:rPr>
        <w:t>et</w:t>
      </w:r>
      <w:ins w:id="103" w:author="Microsoft Office User" w:date="2017-12-01T01:39:00Z">
        <w:r w:rsidR="00577CAD">
          <w:rPr>
            <w:highlight w:val="yellow"/>
          </w:rPr>
          <w:t xml:space="preserve"> al.</w:t>
        </w:r>
      </w:ins>
      <w:r w:rsidR="002B7CFC" w:rsidRPr="00577CAD">
        <w:rPr>
          <w:highlight w:val="yellow"/>
        </w:rPr>
        <w:t>.</w:t>
      </w:r>
      <w:r w:rsidR="002B7CFC">
        <w:fldChar w:fldCharType="begin"/>
      </w:r>
      <w:r w:rsidR="002B7CFC">
        <w:instrText xml:space="preserve"> ADDIN ZOTERO_ITEM CSL_CITATION {"citationID":"f7Il83kK","properties":{"formattedCitation":"[4]","plainCitation":"[4]"},"citationItems":[{"id":10,"uris":["http://zotero.org/users/local/sxufSabR/items/YS7JGEAY"],"uri":["http://zotero.org/users/local/sxufSabR/items/YS7JGEAY"],"itemData":{"id":10,"type":"article-journal","title":"Online learning across ethnicity and age: A study on learning interaction participation, perception, and learning satisfaction","container-title":"Computers &amp; Education","page":"43-51","volume":"61","issue":"Supplement C","source":"ScienceDirect","abstract":"This mixed-method study examined whether online learning interaction participation, perception, and learning satisfaction would be consistent across varied age and ethnicity groups. Data were collected from students enrolled in 28 online courses via content analysis with online interaction transcripts, structural equation modeling with the learning-experience survey responses, and interviewing. The interaction-transcript analysis did not indicate a significant advantage or disadvantage in terms of the quality and quantity of online interaction participation for students of non-traditional age or minority status. However, the structural equation modeling of the survey results indicated that students' minority status was associated with more favorable perception of the learner-to-instructor interaction but lower satisfaction with the web-based distance education.","DOI":"10.1016/j.compedu.2012.09.003","ISSN":"0360-1315","shortTitle":"Online learning across ethnicity and age","journalAbbreviation":"Computers &amp; Education","author":[{"family":"Ke","given":"Fengfeng"},{"family":"Kwak","given":"Dean"}],"issued":{"date-parts":[["2013",2,1]]}}}],"schema":"https://github.com/citation-style-language/schema/raw/master/csl-citation.json"} </w:instrText>
      </w:r>
      <w:r w:rsidR="002B7CFC">
        <w:fldChar w:fldCharType="separate"/>
      </w:r>
      <w:r w:rsidR="002B7CFC">
        <w:rPr>
          <w:noProof/>
        </w:rPr>
        <w:t>[4]</w:t>
      </w:r>
      <w:r w:rsidR="002B7CFC">
        <w:fldChar w:fldCharType="end"/>
      </w:r>
      <w:r w:rsidR="007A5BEC">
        <w:t xml:space="preserve"> complete</w:t>
      </w:r>
      <w:r w:rsidR="002B7CFC">
        <w:t xml:space="preserve"> </w:t>
      </w:r>
      <w:r w:rsidR="00625121">
        <w:t xml:space="preserve">a study on how students’ </w:t>
      </w:r>
      <w:r w:rsidR="002B7CFC">
        <w:t xml:space="preserve">ethnicity </w:t>
      </w:r>
      <w:r w:rsidR="00625121">
        <w:t>affects their</w:t>
      </w:r>
      <w:r w:rsidR="002B7CFC">
        <w:t xml:space="preserve"> </w:t>
      </w:r>
      <w:r w:rsidR="00625121">
        <w:t>level of</w:t>
      </w:r>
      <w:r w:rsidR="002B7CFC">
        <w:t xml:space="preserve"> participation</w:t>
      </w:r>
      <w:r w:rsidR="00625121">
        <w:t xml:space="preserve"> in an online learning forum</w:t>
      </w:r>
      <w:ins w:id="104" w:author="Nick S" w:date="2017-11-30T16:27:00Z">
        <w:r w:rsidR="00B00497">
          <w:t xml:space="preserve"> and</w:t>
        </w:r>
      </w:ins>
      <w:r w:rsidR="002B7CFC">
        <w:t xml:space="preserve"> concluded that students’ minority status </w:t>
      </w:r>
      <w:ins w:id="105" w:author="Nick S" w:date="2017-11-30T16:27:00Z">
        <w:r w:rsidR="00B00497">
          <w:t>correlated</w:t>
        </w:r>
      </w:ins>
      <w:r w:rsidR="002B7CFC">
        <w:t xml:space="preserve"> with lower satisfaction with the web-based</w:t>
      </w:r>
      <w:ins w:id="106" w:author="Nick S" w:date="2017-11-30T16:28:00Z">
        <w:r w:rsidR="00B00497">
          <w:t>,</w:t>
        </w:r>
      </w:ins>
      <w:r w:rsidR="002B7CFC">
        <w:t xml:space="preserve"> distance</w:t>
      </w:r>
      <w:ins w:id="107" w:author="Nick S" w:date="2017-11-30T16:28:00Z">
        <w:r w:rsidR="00B00497">
          <w:t>-</w:t>
        </w:r>
      </w:ins>
      <w:r w:rsidR="002B7CFC">
        <w:t>learning</w:t>
      </w:r>
      <w:ins w:id="108" w:author="Nick S" w:date="2017-11-30T16:28:00Z">
        <w:r w:rsidR="00B00497">
          <w:t xml:space="preserve"> </w:t>
        </w:r>
      </w:ins>
      <w:ins w:id="109" w:author="Microsoft Office User" w:date="2017-12-01T01:39:00Z">
        <w:r w:rsidR="00577CAD">
          <w:t>class</w:t>
        </w:r>
      </w:ins>
      <w:r w:rsidR="002B7CFC">
        <w:t>.</w:t>
      </w:r>
      <w:ins w:id="110" w:author="Microsoft Office User" w:date="2017-12-01T07:31:00Z">
        <w:r w:rsidR="00F36200">
          <w:t xml:space="preserve"> </w:t>
        </w:r>
      </w:ins>
    </w:p>
    <w:p w14:paraId="41184114" w14:textId="71A553D9" w:rsidR="00033F0A" w:rsidDel="008F4642" w:rsidRDefault="00F36200" w:rsidP="00B5386E">
      <w:pPr>
        <w:ind w:left="1440" w:firstLine="720"/>
        <w:rPr>
          <w:ins w:id="111" w:author="Nick S" w:date="2017-11-30T16:29:00Z"/>
          <w:del w:id="112" w:author="Microsoft Office User" w:date="2017-12-01T07:36:00Z"/>
        </w:rPr>
      </w:pPr>
      <w:ins w:id="113" w:author="Microsoft Office User" w:date="2017-12-01T07:31:00Z">
        <w:r>
          <w:t>M</w:t>
        </w:r>
      </w:ins>
      <w:ins w:id="114" w:author="Microsoft Office User" w:date="2017-12-01T07:32:00Z">
        <w:r>
          <w:t xml:space="preserve">ost of the demographic related studies on academic forums have examined </w:t>
        </w:r>
      </w:ins>
      <w:ins w:id="115" w:author="Microsoft Office User" w:date="2017-12-01T07:33:00Z">
        <w:r w:rsidR="008F4642">
          <w:t>public learning or social forums</w:t>
        </w:r>
      </w:ins>
      <w:ins w:id="116" w:author="Microsoft Office User" w:date="2017-12-01T07:38:00Z">
        <w:r w:rsidR="008F4642">
          <w:t xml:space="preserve"> influence</w:t>
        </w:r>
      </w:ins>
      <w:ins w:id="117" w:author="Microsoft Office User" w:date="2017-12-01T07:33:00Z">
        <w:r w:rsidR="008F4642">
          <w:t xml:space="preserve">, instead of a discussion forum only focusing on a class. </w:t>
        </w:r>
      </w:ins>
      <w:ins w:id="118" w:author="Microsoft Office User" w:date="2017-12-01T07:36:00Z">
        <w:r w:rsidR="008F4642">
          <w:t>In our study,</w:t>
        </w:r>
      </w:ins>
      <w:del w:id="119" w:author="Microsoft Office User" w:date="2017-12-01T07:31:00Z">
        <w:r w:rsidR="002B7CFC" w:rsidDel="00F36200">
          <w:delText xml:space="preserve"> </w:delText>
        </w:r>
      </w:del>
      <w:ins w:id="120" w:author="Microsoft Office User" w:date="2017-12-01T07:36:00Z">
        <w:r w:rsidR="008F4642">
          <w:t xml:space="preserve"> </w:t>
        </w:r>
      </w:ins>
      <w:ins w:id="121" w:author="Microsoft Office User" w:date="2017-12-01T07:39:00Z">
        <w:r w:rsidR="008F4642">
          <w:t xml:space="preserve">all participants have the chance to meet with peers </w:t>
        </w:r>
      </w:ins>
      <w:ins w:id="122" w:author="Microsoft Office User" w:date="2017-12-01T07:40:00Z">
        <w:r w:rsidR="008F4642">
          <w:t xml:space="preserve">and instructors </w:t>
        </w:r>
      </w:ins>
      <w:ins w:id="123" w:author="Microsoft Office User" w:date="2017-12-01T07:39:00Z">
        <w:r w:rsidR="008F4642">
          <w:t>on campus. Therefore</w:t>
        </w:r>
      </w:ins>
      <w:ins w:id="124" w:author="Microsoft Office User" w:date="2017-12-01T07:40:00Z">
        <w:r w:rsidR="008F4642">
          <w:t>,</w:t>
        </w:r>
      </w:ins>
      <w:ins w:id="125" w:author="Microsoft Office User" w:date="2017-12-01T07:39:00Z">
        <w:r w:rsidR="008F4642">
          <w:t xml:space="preserve"> </w:t>
        </w:r>
        <w:r w:rsidR="000678CA">
          <w:t>it is more interesting to s</w:t>
        </w:r>
      </w:ins>
      <w:ins w:id="126" w:author="Microsoft Office User" w:date="2017-12-01T07:41:00Z">
        <w:r w:rsidR="000678CA">
          <w:t xml:space="preserve">tudy </w:t>
        </w:r>
      </w:ins>
      <w:ins w:id="127" w:author="Microsoft Office User" w:date="2017-12-01T07:44:00Z">
        <w:r w:rsidR="00BE6525">
          <w:t xml:space="preserve">if </w:t>
        </w:r>
      </w:ins>
      <w:ins w:id="128" w:author="Microsoft Office User" w:date="2017-12-01T07:41:00Z">
        <w:r w:rsidR="000678CA">
          <w:t xml:space="preserve">students’ demographic characteristics </w:t>
        </w:r>
      </w:ins>
      <w:ins w:id="129" w:author="Microsoft Office User" w:date="2017-12-01T07:44:00Z">
        <w:r w:rsidR="00BE6525">
          <w:t xml:space="preserve">make a difference in the level of engagement. Here </w:t>
        </w:r>
      </w:ins>
      <w:ins w:id="130" w:author="Microsoft Office User" w:date="2017-12-01T07:39:00Z">
        <w:r w:rsidR="008F4642">
          <w:t xml:space="preserve"> </w:t>
        </w:r>
      </w:ins>
    </w:p>
    <w:p w14:paraId="5334BA5A" w14:textId="3934211F" w:rsidR="00407D58" w:rsidRDefault="005568A1" w:rsidP="008F4642">
      <w:pPr>
        <w:ind w:left="1440" w:firstLine="720"/>
      </w:pPr>
      <w:commentRangeStart w:id="131"/>
      <w:commentRangeStart w:id="132"/>
      <w:del w:id="133" w:author="Microsoft Office User" w:date="2017-12-01T01:53:00Z">
        <w:r w:rsidDel="00782431">
          <w:delText xml:space="preserve">In our study, we </w:delText>
        </w:r>
      </w:del>
      <w:ins w:id="134" w:author="Nick S" w:date="2017-11-30T16:28:00Z">
        <w:del w:id="135" w:author="Microsoft Office User" w:date="2017-12-01T01:53:00Z">
          <w:r w:rsidR="00033F0A" w:rsidDel="00782431">
            <w:delText>investigate</w:delText>
          </w:r>
        </w:del>
      </w:ins>
      <w:ins w:id="136" w:author="Nick S" w:date="2017-11-30T16:30:00Z">
        <w:del w:id="137" w:author="Microsoft Office User" w:date="2017-12-01T01:53:00Z">
          <w:r w:rsidR="00033F0A" w:rsidDel="00782431">
            <w:delText>d</w:delText>
          </w:r>
        </w:del>
      </w:ins>
      <w:ins w:id="138" w:author="Nick S" w:date="2017-11-30T16:28:00Z">
        <w:del w:id="139" w:author="Microsoft Office User" w:date="2017-12-01T01:53:00Z">
          <w:r w:rsidR="00033F0A" w:rsidDel="00782431">
            <w:delText xml:space="preserve"> </w:delText>
          </w:r>
        </w:del>
      </w:ins>
      <w:del w:id="140" w:author="Microsoft Office User" w:date="2017-12-01T01:53:00Z">
        <w:r w:rsidDel="00782431">
          <w:delText xml:space="preserve">of </w:delText>
        </w:r>
        <w:r w:rsidR="0000548D" w:rsidDel="00782431">
          <w:delText xml:space="preserve">relationship of </w:delText>
        </w:r>
        <w:r w:rsidDel="00782431">
          <w:delText>demographics</w:delText>
        </w:r>
        <w:r w:rsidR="0000548D" w:rsidDel="00782431">
          <w:delText xml:space="preserve"> with students’ participation </w:delText>
        </w:r>
      </w:del>
      <w:ins w:id="141" w:author="Nick S" w:date="2017-11-30T16:29:00Z">
        <w:del w:id="142" w:author="Microsoft Office User" w:date="2017-12-01T01:53:00Z">
          <w:r w:rsidR="00033F0A" w:rsidDel="00782431">
            <w:delText>for</w:delText>
          </w:r>
        </w:del>
      </w:ins>
      <w:del w:id="143" w:author="Microsoft Office User" w:date="2017-12-01T01:53:00Z">
        <w:r w:rsidR="0000548D" w:rsidDel="00782431">
          <w:delText xml:space="preserve"> online discussion forum.</w:delText>
        </w:r>
        <w:commentRangeEnd w:id="131"/>
        <w:r w:rsidR="00033F0A" w:rsidDel="00782431">
          <w:rPr>
            <w:rStyle w:val="CommentReference"/>
          </w:rPr>
          <w:commentReference w:id="131"/>
        </w:r>
        <w:r w:rsidR="0000548D" w:rsidDel="00782431">
          <w:delText xml:space="preserve"> </w:delText>
        </w:r>
      </w:del>
      <w:ins w:id="144" w:author="Microsoft Office User" w:date="2017-12-01T07:36:00Z">
        <w:r w:rsidR="008F4642">
          <w:t>t</w:t>
        </w:r>
      </w:ins>
      <w:ins w:id="145" w:author="Nick S" w:date="2017-11-30T16:30:00Z">
        <w:del w:id="146" w:author="Microsoft Office User" w:date="2017-12-01T07:36:00Z">
          <w:r w:rsidR="00033F0A" w:rsidDel="008F4642">
            <w:delText>T</w:delText>
          </w:r>
        </w:del>
        <w:r w:rsidR="00033F0A">
          <w:t>he discussion forum was</w:t>
        </w:r>
      </w:ins>
      <w:ins w:id="147" w:author="Nick S" w:date="2017-11-30T16:31:00Z">
        <w:r w:rsidR="00033F0A">
          <w:t xml:space="preserve"> incorporated as part of the class website for </w:t>
        </w:r>
      </w:ins>
      <w:r>
        <w:t>a sophomore-level dynamics and vibrations class that incorporated active, blended, and col</w:t>
      </w:r>
      <w:r w:rsidR="0000548D">
        <w:t>laborative learning strategies</w:t>
      </w:r>
      <w:r>
        <w:t xml:space="preserve">. </w:t>
      </w:r>
      <w:ins w:id="148" w:author="Nick S" w:date="2017-11-30T16:32:00Z">
        <w:r w:rsidR="00033F0A">
          <w:t>S</w:t>
        </w:r>
      </w:ins>
      <w:r>
        <w:t xml:space="preserve">tudents </w:t>
      </w:r>
      <w:ins w:id="149" w:author="Nick S" w:date="2017-11-30T16:32:00Z">
        <w:r w:rsidR="00033F0A">
          <w:t>used the forum to c</w:t>
        </w:r>
      </w:ins>
      <w:r>
        <w:t xml:space="preserve">ommunicate with their </w:t>
      </w:r>
      <w:del w:id="150" w:author="Microsoft Office User" w:date="2017-12-01T07:38:00Z">
        <w:r w:rsidDel="008F4642">
          <w:delText xml:space="preserve">peers </w:delText>
        </w:r>
      </w:del>
      <w:ins w:id="151" w:author="Microsoft Office User" w:date="2017-12-01T07:38:00Z">
        <w:r w:rsidR="008F4642">
          <w:t>classmates</w:t>
        </w:r>
        <w:r w:rsidR="008F4642">
          <w:t xml:space="preserve"> </w:t>
        </w:r>
      </w:ins>
      <w:ins w:id="152" w:author="Nick S" w:date="2017-11-30T16:33:00Z">
        <w:r w:rsidR="007519ED">
          <w:t xml:space="preserve">regarding homework questions, </w:t>
        </w:r>
      </w:ins>
      <w:ins w:id="153" w:author="Nick S" w:date="2017-11-30T16:34:00Z">
        <w:r w:rsidR="007519ED">
          <w:t xml:space="preserve">example problems, or </w:t>
        </w:r>
        <w:proofErr w:type="gramStart"/>
        <w:r w:rsidR="007519ED">
          <w:t>other</w:t>
        </w:r>
        <w:proofErr w:type="gramEnd"/>
        <w:r w:rsidR="007519ED">
          <w:t xml:space="preserve"> course content.</w:t>
        </w:r>
      </w:ins>
      <w:commentRangeEnd w:id="132"/>
      <w:r w:rsidR="00162A57">
        <w:rPr>
          <w:rStyle w:val="CommentReference"/>
        </w:rPr>
        <w:commentReference w:id="132"/>
      </w:r>
      <w:ins w:id="154" w:author="Microsoft Office User" w:date="2017-12-01T07:28:00Z">
        <w:r w:rsidR="00997E16">
          <w:t xml:space="preserve"> </w:t>
        </w:r>
      </w:ins>
    </w:p>
    <w:p w14:paraId="22535F59" w14:textId="77777777" w:rsidR="00480613" w:rsidRDefault="00480613" w:rsidP="00591C5B">
      <w:pPr>
        <w:ind w:left="1440"/>
      </w:pPr>
    </w:p>
    <w:p w14:paraId="4465E52D" w14:textId="77777777" w:rsidR="007928D4" w:rsidRDefault="007928D4" w:rsidP="00792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Social Network Analysis (SNA)</w:t>
      </w:r>
    </w:p>
    <w:p w14:paraId="1415C7C4" w14:textId="77777777" w:rsidR="00F24946" w:rsidRDefault="00F24946" w:rsidP="00F24946">
      <w:pPr>
        <w:pStyle w:val="ListParagraph"/>
        <w:ind w:left="1440"/>
        <w:rPr>
          <w:rFonts w:ascii="Times New Roman" w:hAnsi="Times New Roman" w:cs="Times New Roman"/>
          <w:sz w:val="24"/>
          <w:szCs w:val="24"/>
        </w:rPr>
      </w:pPr>
    </w:p>
    <w:p w14:paraId="7F0AC282" w14:textId="3E9AB30D" w:rsidR="00F14768" w:rsidRPr="00F14768" w:rsidRDefault="00F14768" w:rsidP="00F14768">
      <w:pPr>
        <w:ind w:left="1440"/>
        <w:rPr>
          <w:color w:val="FF0000"/>
        </w:rPr>
      </w:pPr>
      <w:commentRangeStart w:id="155"/>
      <w:r w:rsidRPr="00471468">
        <w:rPr>
          <w:color w:val="FF0000"/>
        </w:rPr>
        <w:lastRenderedPageBreak/>
        <w:t>Social Network Analysis (SNA) is the use of network theory to analyze social networks. This turns the network to a visualized social network diagram, where nodes represent the individuals and edges depicting the relationship between individuals. In this study nodes are represented as circles and edges as lines.</w:t>
      </w:r>
      <w:r>
        <w:rPr>
          <w:color w:val="FF0000"/>
        </w:rPr>
        <w:t xml:space="preserve"> </w:t>
      </w:r>
      <w:r w:rsidRPr="00471468">
        <w:rPr>
          <w:color w:val="FF0000"/>
        </w:rPr>
        <w:t>Statistical computation is aiming at the design of algorithm for implementing statistical methods. It is the application of software open-source to statistics nowadays. In this study</w:t>
      </w:r>
      <w:r>
        <w:rPr>
          <w:color w:val="FF0000"/>
        </w:rPr>
        <w:t>,</w:t>
      </w:r>
      <w:r w:rsidRPr="00471468">
        <w:rPr>
          <w:color w:val="FF0000"/>
        </w:rPr>
        <w:t xml:space="preserve"> we especially use bar graph to compare results from different variables.</w:t>
      </w:r>
      <w:commentRangeEnd w:id="155"/>
      <w:r w:rsidR="001521B3">
        <w:rPr>
          <w:rStyle w:val="CommentReference"/>
        </w:rPr>
        <w:commentReference w:id="155"/>
      </w:r>
    </w:p>
    <w:p w14:paraId="5AD503D0" w14:textId="77777777" w:rsidR="00F14768" w:rsidRDefault="00F14768" w:rsidP="00F24946">
      <w:pPr>
        <w:pStyle w:val="ListParagraph"/>
        <w:ind w:left="1440"/>
        <w:rPr>
          <w:rFonts w:ascii="Times New Roman" w:hAnsi="Times New Roman" w:cs="Times New Roman"/>
          <w:sz w:val="24"/>
          <w:szCs w:val="24"/>
        </w:rPr>
      </w:pPr>
    </w:p>
    <w:p w14:paraId="229D6A92" w14:textId="3E4F9A74" w:rsidR="00F24946" w:rsidRDefault="00F24946" w:rsidP="0000548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Previous studies showed that SNA is a common tool to evaluate students’ online discussion performance. </w:t>
      </w:r>
      <w:proofErr w:type="gramStart"/>
      <w:r w:rsidR="00B24F4E">
        <w:rPr>
          <w:rFonts w:ascii="Times New Roman" w:hAnsi="Times New Roman" w:cs="Times New Roman"/>
          <w:sz w:val="24"/>
          <w:szCs w:val="24"/>
        </w:rPr>
        <w:t>He[</w:t>
      </w:r>
      <w:proofErr w:type="gramEnd"/>
      <w:r w:rsidR="00B24F4E">
        <w:rPr>
          <w:rFonts w:ascii="Times New Roman" w:hAnsi="Times New Roman" w:cs="Times New Roman"/>
          <w:sz w:val="24"/>
          <w:szCs w:val="24"/>
        </w:rPr>
        <w:t xml:space="preserve">2] uses SNA software to visualize students’ online discussion participation networks. That </w:t>
      </w:r>
      <w:r w:rsidR="004E44C1">
        <w:rPr>
          <w:rFonts w:ascii="Times New Roman" w:hAnsi="Times New Roman" w:cs="Times New Roman"/>
          <w:sz w:val="24"/>
          <w:szCs w:val="24"/>
        </w:rPr>
        <w:t xml:space="preserve">paper evaluates individual student’s online discussion performance based on SNA </w:t>
      </w:r>
      <w:proofErr w:type="spellStart"/>
      <w:r w:rsidR="004E44C1">
        <w:rPr>
          <w:rFonts w:ascii="Times New Roman" w:hAnsi="Times New Roman" w:cs="Times New Roman"/>
          <w:sz w:val="24"/>
          <w:szCs w:val="24"/>
        </w:rPr>
        <w:t>pagerank</w:t>
      </w:r>
      <w:proofErr w:type="spellEnd"/>
      <w:r w:rsidR="004E44C1">
        <w:rPr>
          <w:rFonts w:ascii="Times New Roman" w:hAnsi="Times New Roman" w:cs="Times New Roman"/>
          <w:sz w:val="24"/>
          <w:szCs w:val="24"/>
        </w:rPr>
        <w:t xml:space="preserve"> </w:t>
      </w:r>
      <w:commentRangeStart w:id="156"/>
      <w:r w:rsidR="004E44C1">
        <w:rPr>
          <w:rFonts w:ascii="Times New Roman" w:hAnsi="Times New Roman" w:cs="Times New Roman"/>
          <w:sz w:val="24"/>
          <w:szCs w:val="24"/>
        </w:rPr>
        <w:t>and in-degree out-degree centralities</w:t>
      </w:r>
      <w:commentRangeEnd w:id="156"/>
      <w:r w:rsidR="001521B3">
        <w:rPr>
          <w:rStyle w:val="CommentReference"/>
          <w:rFonts w:ascii="Times New Roman" w:hAnsi="Times New Roman" w:cs="Times New Roman"/>
          <w:lang w:eastAsia="zh-CN"/>
        </w:rPr>
        <w:commentReference w:id="156"/>
      </w:r>
      <w:r w:rsidR="004E44C1">
        <w:rPr>
          <w:rFonts w:ascii="Times New Roman" w:hAnsi="Times New Roman" w:cs="Times New Roman"/>
          <w:sz w:val="24"/>
          <w:szCs w:val="24"/>
        </w:rPr>
        <w:t xml:space="preserve">. </w:t>
      </w:r>
      <w:r w:rsidR="0000548D">
        <w:rPr>
          <w:rFonts w:ascii="Times New Roman" w:hAnsi="Times New Roman" w:cs="Times New Roman"/>
          <w:sz w:val="24"/>
          <w:szCs w:val="24"/>
        </w:rPr>
        <w:t xml:space="preserve">Here we use SNA to quantize the number of posts each person posts online. </w:t>
      </w:r>
    </w:p>
    <w:p w14:paraId="759AE6DF" w14:textId="77777777" w:rsidR="00CE396F" w:rsidRDefault="00CE396F" w:rsidP="00CE396F">
      <w:pPr>
        <w:pStyle w:val="ListParagraph"/>
        <w:ind w:left="1080"/>
        <w:rPr>
          <w:rFonts w:ascii="Times New Roman" w:hAnsi="Times New Roman" w:cs="Times New Roman"/>
          <w:sz w:val="24"/>
          <w:szCs w:val="24"/>
        </w:rPr>
      </w:pPr>
    </w:p>
    <w:p w14:paraId="0A1FE2E1" w14:textId="77777777" w:rsidR="003B473C" w:rsidRDefault="003B473C"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Research Method</w:t>
      </w:r>
    </w:p>
    <w:p w14:paraId="044F7F39" w14:textId="6DD34FF0" w:rsidR="00BD1FD0" w:rsidRDefault="00BD1FD0" w:rsidP="00BD1FD0">
      <w:pPr>
        <w:ind w:left="1080"/>
      </w:pPr>
      <w:commentRangeStart w:id="157"/>
      <w:r>
        <w:t xml:space="preserve">In this </w:t>
      </w:r>
      <w:r w:rsidR="0080518F">
        <w:t>section</w:t>
      </w:r>
      <w:r>
        <w:t>, we depict the sample data and the features we used for analysis.</w:t>
      </w:r>
      <w:commentRangeEnd w:id="157"/>
      <w:r w:rsidR="004A7EBC">
        <w:rPr>
          <w:rStyle w:val="CommentReference"/>
        </w:rPr>
        <w:commentReference w:id="157"/>
      </w:r>
    </w:p>
    <w:p w14:paraId="78D06AFF" w14:textId="77777777" w:rsidR="003336CC" w:rsidRDefault="003336CC" w:rsidP="003336CC">
      <w:pPr>
        <w:pStyle w:val="ListParagraph"/>
        <w:numPr>
          <w:ilvl w:val="1"/>
          <w:numId w:val="2"/>
        </w:numPr>
        <w:rPr>
          <w:rFonts w:ascii="Times New Roman" w:hAnsi="Times New Roman" w:cs="Times New Roman"/>
          <w:sz w:val="24"/>
          <w:szCs w:val="24"/>
        </w:rPr>
      </w:pPr>
      <w:commentRangeStart w:id="158"/>
      <w:r>
        <w:rPr>
          <w:rFonts w:ascii="Times New Roman" w:hAnsi="Times New Roman" w:cs="Times New Roman"/>
          <w:sz w:val="24"/>
          <w:szCs w:val="24"/>
        </w:rPr>
        <w:t>Data Collection</w:t>
      </w:r>
      <w:commentRangeEnd w:id="158"/>
      <w:r w:rsidR="00F23405">
        <w:rPr>
          <w:rStyle w:val="CommentReference"/>
          <w:rFonts w:ascii="Times New Roman" w:hAnsi="Times New Roman" w:cs="Times New Roman"/>
          <w:lang w:eastAsia="zh-CN"/>
        </w:rPr>
        <w:commentReference w:id="158"/>
      </w:r>
    </w:p>
    <w:p w14:paraId="6EA5A8CD" w14:textId="503FEC18" w:rsidR="003336CC" w:rsidRDefault="003336CC" w:rsidP="003336CC">
      <w:pPr>
        <w:ind w:left="1440"/>
        <w:rPr>
          <w:color w:val="FF0000"/>
        </w:rPr>
      </w:pPr>
      <w:r>
        <w:t>This mechanical engineering(ME) c</w:t>
      </w:r>
      <w:r w:rsidR="004D5838">
        <w:t>ourse forum assigns each post a</w:t>
      </w:r>
      <w:r>
        <w:t xml:space="preserve"> unique id. </w:t>
      </w:r>
      <w:r w:rsidR="00C52343">
        <w:t xml:space="preserve">As long as students write a message online, </w:t>
      </w:r>
      <w:r w:rsidR="00A06443">
        <w:t>their posts</w:t>
      </w:r>
      <w:r w:rsidR="00C52343">
        <w:t xml:space="preserve"> </w:t>
      </w:r>
      <w:r w:rsidR="00A06443">
        <w:t>are</w:t>
      </w:r>
      <w:r w:rsidR="00C52343">
        <w:t xml:space="preserve"> recorded under </w:t>
      </w:r>
      <w:r w:rsidR="00A06443">
        <w:t>the</w:t>
      </w:r>
      <w:r w:rsidR="00C52343">
        <w:t xml:space="preserve"> student’s id. </w:t>
      </w:r>
      <w:r w:rsidR="005B1B76">
        <w:t>Then, p</w:t>
      </w:r>
      <w:r w:rsidR="008C728F">
        <w:t xml:space="preserve">art of the </w:t>
      </w:r>
      <w:r w:rsidR="00F14768">
        <w:t xml:space="preserve">post related </w:t>
      </w:r>
      <w:r w:rsidR="008C728F">
        <w:t>information is extracted into a csv file</w:t>
      </w:r>
      <w:r w:rsidR="00F14768">
        <w:t xml:space="preserve"> by a software tool</w:t>
      </w:r>
      <w:r w:rsidR="008C728F">
        <w:t xml:space="preserve">. </w:t>
      </w:r>
      <w:r w:rsidR="00334C11">
        <w:t>This</w:t>
      </w:r>
      <w:r w:rsidR="00C52343">
        <w:t xml:space="preserve"> includes the person id, </w:t>
      </w:r>
      <w:r w:rsidR="00334C11">
        <w:t>which person this post is communicated with</w:t>
      </w:r>
      <w:r w:rsidR="00C52343">
        <w:t xml:space="preserve">, </w:t>
      </w:r>
      <w:r w:rsidR="00334C11">
        <w:t xml:space="preserve">and post time. </w:t>
      </w:r>
      <w:r w:rsidR="00F14768">
        <w:rPr>
          <w:color w:val="FF0000"/>
        </w:rPr>
        <w:t>In on our discussion forum situation,</w:t>
      </w:r>
      <w:r w:rsidR="00334C11" w:rsidRPr="00A06443">
        <w:rPr>
          <w:color w:val="FF0000"/>
        </w:rPr>
        <w:t xml:space="preserve"> the instructor always starts </w:t>
      </w:r>
      <w:r w:rsidR="00F14768">
        <w:rPr>
          <w:color w:val="FF0000"/>
        </w:rPr>
        <w:t>a new</w:t>
      </w:r>
      <w:r w:rsidR="00334C11" w:rsidRPr="00A06443">
        <w:rPr>
          <w:color w:val="FF0000"/>
        </w:rPr>
        <w:t xml:space="preserve"> </w:t>
      </w:r>
      <w:r w:rsidR="00F14768">
        <w:rPr>
          <w:color w:val="FF0000"/>
        </w:rPr>
        <w:t xml:space="preserve">thread </w:t>
      </w:r>
      <w:r w:rsidR="00334C11" w:rsidRPr="00A06443">
        <w:rPr>
          <w:color w:val="FF0000"/>
        </w:rPr>
        <w:t xml:space="preserve">by posting homework problems or lecture notes, </w:t>
      </w:r>
      <w:r w:rsidR="00F14768">
        <w:rPr>
          <w:color w:val="FF0000"/>
        </w:rPr>
        <w:t xml:space="preserve">and students post their doubts or opinions under instructor’s posts. Since we are only interested in students’ online social behavior, the </w:t>
      </w:r>
      <w:r w:rsidR="00334C11" w:rsidRPr="00A06443">
        <w:rPr>
          <w:color w:val="FF0000"/>
        </w:rPr>
        <w:t xml:space="preserve">posts started with an instructor has been removed. </w:t>
      </w:r>
    </w:p>
    <w:p w14:paraId="001E9C36" w14:textId="315B6303" w:rsidR="00D3065B" w:rsidRPr="00A06443" w:rsidRDefault="00D3065B" w:rsidP="003336CC">
      <w:pPr>
        <w:ind w:left="1440"/>
        <w:rPr>
          <w:color w:val="FF0000"/>
        </w:rPr>
      </w:pPr>
      <w:r>
        <w:rPr>
          <w:color w:val="FF0000"/>
        </w:rPr>
        <w:t>//Thread and posts</w:t>
      </w:r>
    </w:p>
    <w:p w14:paraId="6449BD87" w14:textId="77777777" w:rsidR="003336CC" w:rsidRDefault="003336CC" w:rsidP="003336CC">
      <w:pPr>
        <w:pStyle w:val="ListParagraph"/>
        <w:numPr>
          <w:ilvl w:val="1"/>
          <w:numId w:val="2"/>
        </w:numPr>
        <w:rPr>
          <w:rFonts w:ascii="Times New Roman" w:hAnsi="Times New Roman" w:cs="Times New Roman"/>
          <w:sz w:val="24"/>
          <w:szCs w:val="24"/>
        </w:rPr>
      </w:pPr>
      <w:commentRangeStart w:id="159"/>
      <w:r>
        <w:rPr>
          <w:rFonts w:ascii="Times New Roman" w:hAnsi="Times New Roman" w:cs="Times New Roman"/>
          <w:sz w:val="24"/>
          <w:szCs w:val="24"/>
        </w:rPr>
        <w:t>SNA</w:t>
      </w:r>
      <w:commentRangeEnd w:id="159"/>
      <w:r w:rsidR="00F23405">
        <w:rPr>
          <w:rStyle w:val="CommentReference"/>
          <w:rFonts w:ascii="Times New Roman" w:hAnsi="Times New Roman" w:cs="Times New Roman"/>
          <w:lang w:eastAsia="zh-CN"/>
        </w:rPr>
        <w:commentReference w:id="159"/>
      </w:r>
    </w:p>
    <w:p w14:paraId="7BF8C406" w14:textId="0AA729F2" w:rsidR="003406F3" w:rsidRDefault="00632137" w:rsidP="003406F3">
      <w:pPr>
        <w:ind w:left="1440"/>
      </w:pPr>
      <w:r>
        <w:t xml:space="preserve">There are several SNA methods that one can consider when analyzing a social network. Particularly in this paper for the context of evaluating student’s online discussion performances, </w:t>
      </w:r>
      <w:commentRangeStart w:id="160"/>
      <w:r>
        <w:t xml:space="preserve">we will use out-degree centrality to count the number of messages sent by a student. </w:t>
      </w:r>
      <w:commentRangeEnd w:id="160"/>
      <w:r w:rsidR="004A7EBC">
        <w:rPr>
          <w:rStyle w:val="CommentReference"/>
        </w:rPr>
        <w:commentReference w:id="160"/>
      </w:r>
      <w:r w:rsidR="003406F3">
        <w:t xml:space="preserve">If a student acquires high numbers in out-degree, it indicates that he or she is more active in sending messages to others. </w:t>
      </w:r>
      <w:r w:rsidR="0088194B">
        <w:t xml:space="preserve">There were 954 unique students participated in our course’s online discussion board and total number of messages was 1861 in </w:t>
      </w:r>
      <w:commentRangeStart w:id="161"/>
      <w:r w:rsidR="0088194B">
        <w:t>three academic semesters from 2015-2016</w:t>
      </w:r>
      <w:commentRangeEnd w:id="161"/>
      <w:r w:rsidR="005C2956">
        <w:rPr>
          <w:rStyle w:val="CommentReference"/>
        </w:rPr>
        <w:commentReference w:id="161"/>
      </w:r>
      <w:r w:rsidR="0088194B">
        <w:t xml:space="preserve">. These included students’ posts and replies, but initial posts from instructors and teaching assistants were not counted. </w:t>
      </w:r>
    </w:p>
    <w:p w14:paraId="11850E2C" w14:textId="77777777" w:rsidR="003336CC" w:rsidRPr="003406F3" w:rsidRDefault="003336CC" w:rsidP="003406F3">
      <w:pPr>
        <w:pStyle w:val="ListParagraph"/>
        <w:numPr>
          <w:ilvl w:val="1"/>
          <w:numId w:val="2"/>
        </w:numPr>
        <w:rPr>
          <w:rFonts w:ascii="Times New Roman" w:hAnsi="Times New Roman" w:cs="Times New Roman"/>
          <w:sz w:val="24"/>
          <w:szCs w:val="24"/>
        </w:rPr>
      </w:pPr>
      <w:commentRangeStart w:id="162"/>
      <w:r w:rsidRPr="003406F3">
        <w:rPr>
          <w:rFonts w:ascii="Times New Roman" w:hAnsi="Times New Roman" w:cs="Times New Roman"/>
          <w:sz w:val="24"/>
          <w:szCs w:val="24"/>
        </w:rPr>
        <w:t>User Profiles</w:t>
      </w:r>
    </w:p>
    <w:commentRangeEnd w:id="162"/>
    <w:p w14:paraId="387D685B" w14:textId="77777777" w:rsidR="003336CC" w:rsidRDefault="00283E8A" w:rsidP="003336CC">
      <w:pPr>
        <w:pStyle w:val="ListParagraph"/>
        <w:ind w:left="1440"/>
        <w:rPr>
          <w:rFonts w:ascii="Times New Roman" w:hAnsi="Times New Roman" w:cs="Times New Roman"/>
          <w:sz w:val="24"/>
          <w:szCs w:val="24"/>
        </w:rPr>
      </w:pPr>
      <w:r>
        <w:rPr>
          <w:rStyle w:val="CommentReference"/>
          <w:rFonts w:ascii="Times New Roman" w:hAnsi="Times New Roman" w:cs="Times New Roman"/>
          <w:lang w:eastAsia="zh-CN"/>
        </w:rPr>
        <w:commentReference w:id="162"/>
      </w:r>
    </w:p>
    <w:p w14:paraId="3E1931A4" w14:textId="45EE315B" w:rsidR="003336CC" w:rsidRDefault="003336CC" w:rsidP="003336C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We collected </w:t>
      </w:r>
      <w:r w:rsidR="0088194B">
        <w:rPr>
          <w:rFonts w:ascii="Times New Roman" w:hAnsi="Times New Roman" w:cs="Times New Roman"/>
          <w:sz w:val="24"/>
          <w:szCs w:val="24"/>
        </w:rPr>
        <w:t>all unique user profiles</w:t>
      </w:r>
      <w:r w:rsidR="008C728F">
        <w:rPr>
          <w:rFonts w:ascii="Times New Roman" w:hAnsi="Times New Roman" w:cs="Times New Roman"/>
          <w:sz w:val="24"/>
          <w:szCs w:val="24"/>
        </w:rPr>
        <w:t xml:space="preserve"> from surveys</w:t>
      </w:r>
      <w:r w:rsidR="0088194B">
        <w:rPr>
          <w:rFonts w:ascii="Times New Roman" w:hAnsi="Times New Roman" w:cs="Times New Roman"/>
          <w:sz w:val="24"/>
          <w:szCs w:val="24"/>
        </w:rPr>
        <w:t xml:space="preserve">. </w:t>
      </w:r>
      <w:r w:rsidR="00CE65B5">
        <w:rPr>
          <w:rFonts w:ascii="Times New Roman" w:hAnsi="Times New Roman" w:cs="Times New Roman"/>
          <w:sz w:val="24"/>
          <w:szCs w:val="24"/>
        </w:rPr>
        <w:t xml:space="preserve">We retrieved </w:t>
      </w:r>
      <w:r w:rsidR="008C728F">
        <w:rPr>
          <w:rFonts w:ascii="Times New Roman" w:hAnsi="Times New Roman" w:cs="Times New Roman"/>
          <w:sz w:val="24"/>
          <w:szCs w:val="24"/>
        </w:rPr>
        <w:t xml:space="preserve">the </w:t>
      </w:r>
      <w:r w:rsidR="00CE65B5">
        <w:rPr>
          <w:rFonts w:ascii="Times New Roman" w:hAnsi="Times New Roman" w:cs="Times New Roman"/>
          <w:sz w:val="24"/>
          <w:szCs w:val="24"/>
        </w:rPr>
        <w:t>following user profiles data:</w:t>
      </w:r>
    </w:p>
    <w:p w14:paraId="67923E76" w14:textId="77777777" w:rsidR="00CE65B5" w:rsidRDefault="00CE65B5" w:rsidP="00CE65B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User Personal data: Gender, Nationality, Ethnicity, Major, and </w:t>
      </w:r>
      <w:commentRangeStart w:id="163"/>
      <w:proofErr w:type="gramStart"/>
      <w:r>
        <w:rPr>
          <w:rFonts w:ascii="Times New Roman" w:hAnsi="Times New Roman" w:cs="Times New Roman"/>
          <w:sz w:val="24"/>
          <w:szCs w:val="24"/>
        </w:rPr>
        <w:t>ADCI</w:t>
      </w:r>
      <w:r w:rsidR="00632137">
        <w:rPr>
          <w:rFonts w:ascii="Times New Roman" w:hAnsi="Times New Roman" w:cs="Times New Roman"/>
          <w:sz w:val="24"/>
          <w:szCs w:val="24"/>
        </w:rPr>
        <w:t>(</w:t>
      </w:r>
      <w:proofErr w:type="gramEnd"/>
      <w:r w:rsidR="00632137">
        <w:rPr>
          <w:rFonts w:ascii="Times New Roman" w:hAnsi="Times New Roman" w:cs="Times New Roman"/>
          <w:sz w:val="24"/>
          <w:szCs w:val="24"/>
        </w:rPr>
        <w:t>Advanced demographic C)</w:t>
      </w:r>
      <w:commentRangeEnd w:id="163"/>
      <w:r w:rsidR="000E5B07">
        <w:rPr>
          <w:rStyle w:val="CommentReference"/>
          <w:rFonts w:ascii="Times New Roman" w:hAnsi="Times New Roman" w:cs="Times New Roman"/>
          <w:lang w:eastAsia="zh-CN"/>
        </w:rPr>
        <w:commentReference w:id="163"/>
      </w:r>
    </w:p>
    <w:p w14:paraId="38234648" w14:textId="3C4B5257" w:rsidR="00953BD0" w:rsidRDefault="008C728F" w:rsidP="00953BD0">
      <w:pPr>
        <w:ind w:left="1440"/>
      </w:pPr>
      <w:r>
        <w:t xml:space="preserve">Gender is </w:t>
      </w:r>
      <w:r w:rsidR="00953BD0">
        <w:t xml:space="preserve">divided by Female and Male. Due to this study happened in the USA, nationality is divided by international students and Americans(citizens). By ethnicity, Americans are categorized by White American, Asian American, Hispanic or Latino, African American, Unknown, and 2 or more races. In this case, we did not dig into international students’ ethnicity, as international students only occupy a very limit amount of total. </w:t>
      </w:r>
      <w:r w:rsidR="00427491">
        <w:t xml:space="preserve">As mentioned previously in </w:t>
      </w:r>
      <w:r w:rsidR="00D20294">
        <w:t xml:space="preserve">online discussion forum session, this class is about dynamics and vibration, which is required for mechanical engineering(ME) students, selective for Agriculture Engineering(AAE), Nuclear Engineering(NE). Students from </w:t>
      </w:r>
      <w:r w:rsidR="002167D1">
        <w:t xml:space="preserve">Multidiscipline Engineering Study, Biomedical Engineering can also take this class for credits, so I summarize them as one Other category. </w:t>
      </w:r>
    </w:p>
    <w:p w14:paraId="33482FA6" w14:textId="77777777" w:rsidR="008C728F" w:rsidRDefault="008C728F" w:rsidP="00632137">
      <w:pPr>
        <w:ind w:left="1440"/>
      </w:pPr>
    </w:p>
    <w:p w14:paraId="7073258F" w14:textId="5B811AAC" w:rsidR="00632137" w:rsidRDefault="005C1537" w:rsidP="00632137">
      <w:pPr>
        <w:ind w:left="1440"/>
      </w:pPr>
      <w:r>
        <w:t xml:space="preserve">Models based on demographic attributes are important since </w:t>
      </w:r>
      <w:r w:rsidR="000B1A4B">
        <w:t xml:space="preserve">it helps to determine the connectivity based on social </w:t>
      </w:r>
      <w:proofErr w:type="gramStart"/>
      <w:r w:rsidR="000B1A4B">
        <w:t>attributes[</w:t>
      </w:r>
      <w:proofErr w:type="gramEnd"/>
      <w:r w:rsidR="000B1A4B">
        <w:t xml:space="preserve">7]. </w:t>
      </w:r>
      <w:r w:rsidR="004D5838">
        <w:t xml:space="preserve">We got all user personal data based on students’ answers to a survey. It is imported as a raw data. </w:t>
      </w:r>
      <w:r w:rsidR="00AA35AA">
        <w:t>Then</w:t>
      </w:r>
      <w:r w:rsidR="008E2150">
        <w:t>, a filter is applied based on consented status. We totally got 739 consented students, among which 360 ar</w:t>
      </w:r>
      <w:r w:rsidR="00F14768">
        <w:t>e participants, and 379 are non</w:t>
      </w:r>
      <w:r w:rsidR="008E2150">
        <w:t xml:space="preserve">participants. </w:t>
      </w:r>
      <w:r w:rsidR="004D5838">
        <w:t>Three</w:t>
      </w:r>
      <w:r w:rsidR="003406F3">
        <w:t xml:space="preserve"> data frames of u</w:t>
      </w:r>
      <w:r w:rsidR="00632137">
        <w:t>ser personal data</w:t>
      </w:r>
      <w:r w:rsidR="0088194B">
        <w:t xml:space="preserve"> plus</w:t>
      </w:r>
      <w:r w:rsidR="00632137">
        <w:t xml:space="preserve"> out-degrees </w:t>
      </w:r>
      <w:r w:rsidR="003406F3">
        <w:t>are generate</w:t>
      </w:r>
      <w:r w:rsidR="004D5838">
        <w:t xml:space="preserve">d via R. One is of </w:t>
      </w:r>
      <w:r w:rsidR="008E2150">
        <w:t xml:space="preserve">consented </w:t>
      </w:r>
      <w:r w:rsidR="004D5838">
        <w:t xml:space="preserve">participants, </w:t>
      </w:r>
      <w:r w:rsidR="003406F3">
        <w:t>one is of non-participants</w:t>
      </w:r>
      <w:r w:rsidR="004D5838">
        <w:t>, and one is of total students</w:t>
      </w:r>
      <w:r w:rsidR="003406F3">
        <w:t xml:space="preserve">. </w:t>
      </w:r>
      <w:r w:rsidR="00AA35AA">
        <w:t xml:space="preserve">Each data frame contains belonging students’ demographic information. </w:t>
      </w:r>
      <w:r w:rsidR="004D5838">
        <w:t xml:space="preserve">Manual validation check is applied. For example, we manually counted the number of students who post below 5 times, and it matches the data R calculated. </w:t>
      </w:r>
      <w:r w:rsidR="0088194B">
        <w:t xml:space="preserve">Statistical graphics are generated </w:t>
      </w:r>
      <w:r w:rsidR="004D5838">
        <w:t>for</w:t>
      </w:r>
      <w:r w:rsidR="0088194B">
        <w:t xml:space="preserve"> each perspective of selected demographic characteristics.</w:t>
      </w:r>
      <w:r w:rsidR="004D5838">
        <w:t xml:space="preserve"> </w:t>
      </w:r>
      <w:r w:rsidR="00D12CEC">
        <w:t>Because we are also interested in finding if there is a demographics pattern among how frequently a person posts</w:t>
      </w:r>
      <w:r w:rsidR="00F14768">
        <w:t xml:space="preserve"> online</w:t>
      </w:r>
      <w:r w:rsidR="00D12CEC">
        <w:t>, later</w:t>
      </w:r>
      <w:r w:rsidR="007A7F41">
        <w:t xml:space="preserve"> we focus on </w:t>
      </w:r>
      <w:r w:rsidR="00D12CEC">
        <w:t xml:space="preserve">analyzing </w:t>
      </w:r>
      <w:r w:rsidR="007A7F41">
        <w:t>participants. Density plot of gender versus number of posts is conducted.</w:t>
      </w:r>
      <w:r w:rsidR="00D12CEC">
        <w:t xml:space="preserve"> </w:t>
      </w:r>
      <w:r w:rsidR="00296F1D">
        <w:t xml:space="preserve"> </w:t>
      </w:r>
    </w:p>
    <w:p w14:paraId="5490F87D" w14:textId="77777777" w:rsidR="00296F1D" w:rsidRDefault="00296F1D" w:rsidP="00632137">
      <w:pPr>
        <w:ind w:left="1440"/>
      </w:pPr>
    </w:p>
    <w:p w14:paraId="1C4D2E44" w14:textId="71041DE8" w:rsidR="00296F1D" w:rsidRPr="00632137" w:rsidRDefault="00FF3D13" w:rsidP="00632137">
      <w:pPr>
        <w:ind w:left="1440"/>
      </w:pPr>
      <w:r>
        <w:t>Last but not at least, Chi-Square goodness of fit test is applied. This test allows us to test whether the observed proportions for a categorical variable differ from hypothesized proportions</w:t>
      </w:r>
      <w:r w:rsidR="003526A6">
        <w:fldChar w:fldCharType="begin"/>
      </w:r>
      <w:r w:rsidR="00407D58">
        <w:instrText xml:space="preserve"> ADDIN ZOTERO_ITEM CSL_CITATION {"citationID":"kuEmDa9V","properties":{"formattedCitation":"[5]","plainCitation":"[5]"},"citationItems":[{"id":8,"uris":["http://zotero.org/users/local/sxufSabR/items/FU3NDQ77"],"uri":["http://zotero.org/users/local/sxufSabR/items/FU3NDQ77"],"itemData":{"id":8,"type":"post-weblog","title":"What statistical analysis should I use? Statistical analyses using SPSS","container-title":"IDRE Stats","abstract":"Introduction This page shows how to perform a number of statistical tests using SPSS.  Each section gives a brief description of the aim of the statistical test, when it is used, an example showing the SPSS commands and SPSS (often abbreviated) output with a brief interpretation of the output. You can see the page Choosing... Read More","URL":"https://stats.idre.ucla.edu/spss/whatstat/what-statistical-analysis-should-i-usestatistical-analyses-using-spss/","shortTitle":"What statistical analysis should I use?","accessed":{"date-parts":[["2017",11,28]]}}}],"schema":"https://github.com/citation-style-language/schema/raw/master/csl-citation.json"} </w:instrText>
      </w:r>
      <w:r w:rsidR="003526A6">
        <w:fldChar w:fldCharType="separate"/>
      </w:r>
      <w:r w:rsidR="00407D58">
        <w:rPr>
          <w:noProof/>
        </w:rPr>
        <w:t>[5]</w:t>
      </w:r>
      <w:r w:rsidR="003526A6">
        <w:fldChar w:fldCharType="end"/>
      </w:r>
      <w:r>
        <w:t xml:space="preserve">. </w:t>
      </w:r>
    </w:p>
    <w:p w14:paraId="0C74BFFC" w14:textId="77777777" w:rsidR="003336CC" w:rsidRPr="003336CC" w:rsidRDefault="003336CC" w:rsidP="003336CC">
      <w:pPr>
        <w:pStyle w:val="ListParagraph"/>
        <w:ind w:left="1440"/>
        <w:rPr>
          <w:rFonts w:ascii="Times New Roman" w:hAnsi="Times New Roman" w:cs="Times New Roman"/>
          <w:sz w:val="24"/>
          <w:szCs w:val="24"/>
        </w:rPr>
      </w:pPr>
    </w:p>
    <w:p w14:paraId="27C56196" w14:textId="17CBC2D3" w:rsidR="004D5838" w:rsidRDefault="003B473C" w:rsidP="008E21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Results and Analysis</w:t>
      </w:r>
    </w:p>
    <w:p w14:paraId="1361B912" w14:textId="77777777" w:rsidR="008E2150" w:rsidRDefault="008E2150" w:rsidP="008E2150">
      <w:pPr>
        <w:pStyle w:val="ListParagraph"/>
        <w:ind w:left="1080"/>
        <w:rPr>
          <w:rFonts w:ascii="Times New Roman" w:hAnsi="Times New Roman" w:cs="Times New Roman"/>
          <w:sz w:val="24"/>
          <w:szCs w:val="24"/>
        </w:rPr>
      </w:pPr>
    </w:p>
    <w:p w14:paraId="2F1E0A34" w14:textId="3748C2AC" w:rsidR="00EA1616" w:rsidRDefault="007A7F41" w:rsidP="00EA1616">
      <w:pPr>
        <w:pStyle w:val="ListParagraph"/>
        <w:ind w:left="1080"/>
        <w:rPr>
          <w:rFonts w:ascii="Times New Roman" w:hAnsi="Times New Roman" w:cs="Times New Roman"/>
          <w:sz w:val="24"/>
          <w:szCs w:val="24"/>
        </w:rPr>
      </w:pPr>
      <w:r>
        <w:rPr>
          <w:rFonts w:ascii="Times New Roman" w:hAnsi="Times New Roman" w:cs="Times New Roman"/>
          <w:sz w:val="24"/>
          <w:szCs w:val="24"/>
        </w:rPr>
        <w:t>First</w:t>
      </w:r>
      <w:r w:rsidR="00F14768">
        <w:rPr>
          <w:rFonts w:ascii="Times New Roman" w:hAnsi="Times New Roman" w:cs="Times New Roman"/>
          <w:sz w:val="24"/>
          <w:szCs w:val="24"/>
        </w:rPr>
        <w:t xml:space="preserve">, </w:t>
      </w:r>
      <w:r>
        <w:rPr>
          <w:rFonts w:ascii="Times New Roman" w:hAnsi="Times New Roman" w:cs="Times New Roman"/>
          <w:sz w:val="24"/>
          <w:szCs w:val="24"/>
        </w:rPr>
        <w:t xml:space="preserve">we give an overview of sample data we collected, including gender distribution, ethnicity distribution, major distribution, and ADCI distribution. We compare the result with </w:t>
      </w:r>
      <w:r w:rsidR="00296F1D">
        <w:rPr>
          <w:rFonts w:ascii="Times New Roman" w:hAnsi="Times New Roman" w:cs="Times New Roman"/>
          <w:sz w:val="24"/>
          <w:szCs w:val="24"/>
        </w:rPr>
        <w:t>“Chi-</w:t>
      </w:r>
      <w:r w:rsidR="00D12CEC">
        <w:rPr>
          <w:rFonts w:ascii="Times New Roman" w:hAnsi="Times New Roman" w:cs="Times New Roman"/>
          <w:sz w:val="24"/>
          <w:szCs w:val="24"/>
        </w:rPr>
        <w:t xml:space="preserve">Square </w:t>
      </w:r>
      <w:r w:rsidR="00296F1D">
        <w:rPr>
          <w:rFonts w:ascii="Times New Roman" w:hAnsi="Times New Roman" w:cs="Times New Roman"/>
          <w:sz w:val="24"/>
          <w:szCs w:val="24"/>
        </w:rPr>
        <w:t xml:space="preserve">goodness of fit” </w:t>
      </w:r>
      <w:r>
        <w:rPr>
          <w:rFonts w:ascii="Times New Roman" w:hAnsi="Times New Roman" w:cs="Times New Roman"/>
          <w:sz w:val="24"/>
          <w:szCs w:val="24"/>
        </w:rPr>
        <w:t>test. Then we looked at the gender and students’ performance distribution among the number of posts.</w:t>
      </w:r>
    </w:p>
    <w:p w14:paraId="217182B5" w14:textId="77777777" w:rsidR="00EA1616" w:rsidRDefault="00EA1616" w:rsidP="00EA1616">
      <w:pPr>
        <w:pStyle w:val="ListParagraph"/>
        <w:ind w:left="1080"/>
        <w:rPr>
          <w:rFonts w:ascii="Times New Roman" w:hAnsi="Times New Roman" w:cs="Times New Roman"/>
          <w:sz w:val="24"/>
          <w:szCs w:val="24"/>
        </w:rPr>
      </w:pPr>
    </w:p>
    <w:p w14:paraId="30E3F354" w14:textId="6FE137A1" w:rsidR="00EA1616" w:rsidRPr="00EA1616" w:rsidRDefault="00EA1616" w:rsidP="00EA1616">
      <w:pPr>
        <w:pStyle w:val="ListParagraph"/>
        <w:numPr>
          <w:ilvl w:val="0"/>
          <w:numId w:val="7"/>
        </w:numPr>
        <w:rPr>
          <w:rFonts w:ascii="Times New Roman" w:hAnsi="Times New Roman" w:cs="Times New Roman"/>
          <w:sz w:val="24"/>
          <w:szCs w:val="24"/>
        </w:rPr>
      </w:pPr>
      <w:r w:rsidRPr="00EA1616">
        <w:rPr>
          <w:rFonts w:ascii="Times New Roman" w:hAnsi="Times New Roman" w:cs="Times New Roman"/>
          <w:sz w:val="24"/>
          <w:szCs w:val="24"/>
        </w:rPr>
        <w:t>Participations vs. Nonparticipations</w:t>
      </w:r>
    </w:p>
    <w:p w14:paraId="0CAB5969" w14:textId="1EC09229" w:rsidR="008E2150" w:rsidRDefault="007A7F41" w:rsidP="007A7F4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Gender Distribution</w:t>
      </w:r>
      <w:r w:rsidR="008E2150">
        <w:rPr>
          <w:rFonts w:ascii="Times New Roman" w:hAnsi="Times New Roman" w:cs="Times New Roman"/>
          <w:sz w:val="24"/>
          <w:szCs w:val="24"/>
        </w:rPr>
        <w:t xml:space="preserve"> </w:t>
      </w:r>
    </w:p>
    <w:p w14:paraId="7E6C0772" w14:textId="2D2A097F" w:rsidR="008E2150" w:rsidRPr="008E2150" w:rsidRDefault="008E2150" w:rsidP="008E2150">
      <w:pPr>
        <w:pStyle w:val="ListParagraph"/>
        <w:ind w:left="1080"/>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14:anchorId="3F8D569B" wp14:editId="5C2D788D">
            <wp:extent cx="3397061" cy="34315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der_stack.png"/>
                    <pic:cNvPicPr/>
                  </pic:nvPicPr>
                  <pic:blipFill>
                    <a:blip r:embed="rId7">
                      <a:extLst>
                        <a:ext uri="{28A0092B-C50C-407E-A947-70E740481C1C}">
                          <a14:useLocalDpi xmlns:a14="http://schemas.microsoft.com/office/drawing/2010/main" val="0"/>
                        </a:ext>
                      </a:extLst>
                    </a:blip>
                    <a:stretch>
                      <a:fillRect/>
                    </a:stretch>
                  </pic:blipFill>
                  <pic:spPr>
                    <a:xfrm>
                      <a:off x="0" y="0"/>
                      <a:ext cx="3397061" cy="3431540"/>
                    </a:xfrm>
                    <a:prstGeom prst="rect">
                      <a:avLst/>
                    </a:prstGeom>
                  </pic:spPr>
                </pic:pic>
              </a:graphicData>
            </a:graphic>
          </wp:inline>
        </w:drawing>
      </w:r>
    </w:p>
    <w:p w14:paraId="041BFB20" w14:textId="30AF416A" w:rsidR="008E2150" w:rsidRDefault="008E2150" w:rsidP="008E2150">
      <w:pPr>
        <w:pStyle w:val="ListParagraph"/>
        <w:ind w:left="1080"/>
        <w:rPr>
          <w:rFonts w:ascii="Times New Roman" w:hAnsi="Times New Roman" w:cs="Times New Roman"/>
          <w:i/>
          <w:sz w:val="24"/>
          <w:szCs w:val="24"/>
        </w:rPr>
      </w:pPr>
      <w:r w:rsidRPr="008E2150">
        <w:rPr>
          <w:rFonts w:ascii="Times New Roman" w:hAnsi="Times New Roman" w:cs="Times New Roman"/>
          <w:i/>
          <w:sz w:val="24"/>
          <w:szCs w:val="24"/>
        </w:rPr>
        <w:t xml:space="preserve">figure 1 Student gender distribution among participants, nonparticipants and total. </w:t>
      </w:r>
    </w:p>
    <w:p w14:paraId="40BB204F" w14:textId="77777777" w:rsidR="008E2150" w:rsidRDefault="008E2150" w:rsidP="008E2150">
      <w:pPr>
        <w:pStyle w:val="ListParagraph"/>
        <w:ind w:left="1080"/>
        <w:rPr>
          <w:rFonts w:ascii="Times New Roman" w:hAnsi="Times New Roman" w:cs="Times New Roman"/>
          <w:i/>
          <w:sz w:val="24"/>
          <w:szCs w:val="24"/>
        </w:rPr>
      </w:pPr>
    </w:p>
    <w:p w14:paraId="65D34200" w14:textId="16BB22F9" w:rsidR="008E2150" w:rsidRDefault="008E2150" w:rsidP="008E215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From the distribution graph above, we can </w:t>
      </w:r>
      <w:r w:rsidR="0076489C">
        <w:rPr>
          <w:rFonts w:ascii="Times New Roman" w:hAnsi="Times New Roman" w:cs="Times New Roman"/>
          <w:sz w:val="24"/>
          <w:szCs w:val="24"/>
        </w:rPr>
        <w:t>see that 23.89% of discussion participants are female students. The percentage value is less than that of male students due to the unbalanced ratio of this engineering class. From the third column, we can see that the whole class only have 16.64% of female students. More than half of the female students get involved in this online discussion forum more or less. There are</w:t>
      </w:r>
      <w:r w:rsidR="00B9542A">
        <w:rPr>
          <w:rFonts w:ascii="Times New Roman" w:hAnsi="Times New Roman" w:cs="Times New Roman"/>
          <w:sz w:val="24"/>
          <w:szCs w:val="24"/>
        </w:rPr>
        <w:t xml:space="preserve"> 76.1% of participants are men but 83.36% of total class students are </w:t>
      </w:r>
      <w:r w:rsidR="0076489C">
        <w:rPr>
          <w:rFonts w:ascii="Times New Roman" w:hAnsi="Times New Roman" w:cs="Times New Roman"/>
          <w:sz w:val="24"/>
          <w:szCs w:val="24"/>
        </w:rPr>
        <w:t>male students</w:t>
      </w:r>
      <w:r w:rsidR="00B9542A">
        <w:rPr>
          <w:rFonts w:ascii="Times New Roman" w:hAnsi="Times New Roman" w:cs="Times New Roman"/>
          <w:sz w:val="24"/>
          <w:szCs w:val="24"/>
        </w:rPr>
        <w:t xml:space="preserve">. </w:t>
      </w:r>
      <w:r w:rsidR="0076489C">
        <w:rPr>
          <w:rFonts w:ascii="Times New Roman" w:hAnsi="Times New Roman" w:cs="Times New Roman"/>
          <w:sz w:val="24"/>
          <w:szCs w:val="24"/>
        </w:rPr>
        <w:t xml:space="preserve">Therefore, female students are relatively more active in participating in online discussion forum. </w:t>
      </w:r>
      <w:r w:rsidR="007A7F41">
        <w:rPr>
          <w:rFonts w:ascii="Times New Roman" w:hAnsi="Times New Roman" w:cs="Times New Roman"/>
          <w:sz w:val="24"/>
          <w:szCs w:val="24"/>
        </w:rPr>
        <w:t xml:space="preserve">The gender distribution is similar to the result of many previous </w:t>
      </w:r>
      <w:proofErr w:type="gramStart"/>
      <w:r w:rsidR="007A7F41">
        <w:rPr>
          <w:rFonts w:ascii="Times New Roman" w:hAnsi="Times New Roman" w:cs="Times New Roman"/>
          <w:sz w:val="24"/>
          <w:szCs w:val="24"/>
        </w:rPr>
        <w:t>studies</w:t>
      </w:r>
      <w:r w:rsidR="006B2C5F">
        <w:rPr>
          <w:rFonts w:ascii="Times New Roman" w:hAnsi="Times New Roman" w:cs="Times New Roman"/>
          <w:sz w:val="24"/>
          <w:szCs w:val="24"/>
        </w:rPr>
        <w:t>[</w:t>
      </w:r>
      <w:proofErr w:type="gramEnd"/>
      <w:r w:rsidR="006B2C5F">
        <w:rPr>
          <w:rFonts w:ascii="Times New Roman" w:hAnsi="Times New Roman" w:cs="Times New Roman"/>
          <w:sz w:val="24"/>
          <w:szCs w:val="24"/>
        </w:rPr>
        <w:t>3][6], where they declared that women are more active</w:t>
      </w:r>
      <w:r w:rsidR="00B9542A">
        <w:rPr>
          <w:rFonts w:ascii="Times New Roman" w:hAnsi="Times New Roman" w:cs="Times New Roman"/>
          <w:sz w:val="24"/>
          <w:szCs w:val="24"/>
        </w:rPr>
        <w:t xml:space="preserve"> than men on social network media and online discussion blog.</w:t>
      </w:r>
      <w:r w:rsidR="00DB3D79">
        <w:rPr>
          <w:rFonts w:ascii="Times New Roman" w:hAnsi="Times New Roman" w:cs="Times New Roman"/>
          <w:sz w:val="24"/>
          <w:szCs w:val="24"/>
        </w:rPr>
        <w:t xml:space="preserve"> </w:t>
      </w:r>
      <w:r w:rsidR="000B1A4B">
        <w:rPr>
          <w:rFonts w:ascii="Times New Roman" w:hAnsi="Times New Roman" w:cs="Times New Roman"/>
          <w:sz w:val="24"/>
          <w:szCs w:val="24"/>
        </w:rPr>
        <w:t xml:space="preserve">It also matches the Donovan’s </w:t>
      </w:r>
      <w:proofErr w:type="gramStart"/>
      <w:r w:rsidR="000B1A4B">
        <w:rPr>
          <w:rFonts w:ascii="Times New Roman" w:hAnsi="Times New Roman" w:cs="Times New Roman"/>
          <w:sz w:val="24"/>
          <w:szCs w:val="24"/>
        </w:rPr>
        <w:t>observation[</w:t>
      </w:r>
      <w:proofErr w:type="gramEnd"/>
      <w:r w:rsidR="000B1A4B">
        <w:rPr>
          <w:rFonts w:ascii="Times New Roman" w:hAnsi="Times New Roman" w:cs="Times New Roman"/>
          <w:sz w:val="24"/>
          <w:szCs w:val="24"/>
        </w:rPr>
        <w:t>8].</w:t>
      </w:r>
    </w:p>
    <w:p w14:paraId="094DBA5D" w14:textId="77777777" w:rsidR="00DB3D79" w:rsidRDefault="00DB3D79" w:rsidP="008E2150">
      <w:pPr>
        <w:pStyle w:val="ListParagraph"/>
        <w:ind w:left="1080"/>
        <w:rPr>
          <w:rFonts w:ascii="Times New Roman" w:hAnsi="Times New Roman" w:cs="Times New Roman"/>
          <w:sz w:val="24"/>
          <w:szCs w:val="24"/>
        </w:rPr>
      </w:pPr>
    </w:p>
    <w:p w14:paraId="05F32E85" w14:textId="3D37F274" w:rsidR="00DB3D79" w:rsidRDefault="00DB3D79" w:rsidP="00DB3D7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Ethnicity Distribution</w:t>
      </w:r>
    </w:p>
    <w:p w14:paraId="265D1DE4" w14:textId="77777777" w:rsidR="00DB3D79" w:rsidRDefault="00DB3D79" w:rsidP="00DB3D79">
      <w:pPr>
        <w:pStyle w:val="ListParagraph"/>
        <w:ind w:left="1440"/>
        <w:rPr>
          <w:rFonts w:ascii="Times New Roman" w:hAnsi="Times New Roman" w:cs="Times New Roman"/>
          <w:sz w:val="24"/>
          <w:szCs w:val="24"/>
        </w:rPr>
      </w:pPr>
    </w:p>
    <w:p w14:paraId="5D506DD2" w14:textId="23202CE8" w:rsidR="00DB3D79" w:rsidRDefault="004E5B9C" w:rsidP="00DB3D79">
      <w:pPr>
        <w:pStyle w:val="ListParagraph"/>
        <w:ind w:left="1440"/>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14:anchorId="246793C1" wp14:editId="58E14064">
            <wp:extent cx="3366297" cy="3345797"/>
            <wp:effectExtent l="0" t="0" r="1206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thnicity_Stack.png"/>
                    <pic:cNvPicPr/>
                  </pic:nvPicPr>
                  <pic:blipFill>
                    <a:blip r:embed="rId8">
                      <a:extLst>
                        <a:ext uri="{28A0092B-C50C-407E-A947-70E740481C1C}">
                          <a14:useLocalDpi xmlns:a14="http://schemas.microsoft.com/office/drawing/2010/main" val="0"/>
                        </a:ext>
                      </a:extLst>
                    </a:blip>
                    <a:stretch>
                      <a:fillRect/>
                    </a:stretch>
                  </pic:blipFill>
                  <pic:spPr>
                    <a:xfrm>
                      <a:off x="0" y="0"/>
                      <a:ext cx="3372059" cy="3351524"/>
                    </a:xfrm>
                    <a:prstGeom prst="rect">
                      <a:avLst/>
                    </a:prstGeom>
                  </pic:spPr>
                </pic:pic>
              </a:graphicData>
            </a:graphic>
          </wp:inline>
        </w:drawing>
      </w:r>
    </w:p>
    <w:p w14:paraId="42DC68EB" w14:textId="383641EB" w:rsidR="005C67C9" w:rsidRDefault="005C67C9" w:rsidP="00DB3D79">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figure 2.a</w:t>
      </w:r>
    </w:p>
    <w:p w14:paraId="31A1813F" w14:textId="5D7FD377" w:rsidR="005C67C9" w:rsidRDefault="005C67C9" w:rsidP="00DB3D79">
      <w:pPr>
        <w:pStyle w:val="ListParagraph"/>
        <w:ind w:left="1440"/>
        <w:rPr>
          <w:rFonts w:ascii="Times New Roman" w:hAnsi="Times New Roman" w:cs="Times New Roman"/>
          <w:sz w:val="24"/>
          <w:szCs w:val="24"/>
        </w:rPr>
      </w:pPr>
      <w:del w:id="164" w:author="Microsoft Office User" w:date="2017-12-01T09:10:00Z">
        <w:r w:rsidDel="00750945">
          <w:rPr>
            <w:rFonts w:ascii="Times New Roman" w:hAnsi="Times New Roman" w:cs="Times New Roman"/>
            <w:noProof/>
            <w:sz w:val="24"/>
            <w:szCs w:val="24"/>
            <w:lang w:eastAsia="zh-CN"/>
          </w:rPr>
          <w:drawing>
            <wp:inline distT="0" distB="0" distL="0" distR="0" wp14:anchorId="62B99CC3" wp14:editId="525E7442">
              <wp:extent cx="2260640" cy="2260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hnicity_pie.png"/>
                      <pic:cNvPicPr/>
                    </pic:nvPicPr>
                    <pic:blipFill>
                      <a:blip r:embed="rId9">
                        <a:extLst>
                          <a:ext uri="{28A0092B-C50C-407E-A947-70E740481C1C}">
                            <a14:useLocalDpi xmlns:a14="http://schemas.microsoft.com/office/drawing/2010/main" val="0"/>
                          </a:ext>
                        </a:extLst>
                      </a:blip>
                      <a:stretch>
                        <a:fillRect/>
                      </a:stretch>
                    </pic:blipFill>
                    <pic:spPr>
                      <a:xfrm>
                        <a:off x="0" y="0"/>
                        <a:ext cx="2261760" cy="2261760"/>
                      </a:xfrm>
                      <a:prstGeom prst="rect">
                        <a:avLst/>
                      </a:prstGeom>
                    </pic:spPr>
                  </pic:pic>
                </a:graphicData>
              </a:graphic>
            </wp:inline>
          </w:drawing>
        </w:r>
        <w:r w:rsidDel="00750945">
          <w:rPr>
            <w:rFonts w:ascii="Times New Roman" w:hAnsi="Times New Roman" w:cs="Times New Roman"/>
            <w:noProof/>
            <w:sz w:val="24"/>
            <w:szCs w:val="24"/>
            <w:lang w:eastAsia="zh-CN"/>
          </w:rPr>
          <w:drawing>
            <wp:inline distT="0" distB="0" distL="0" distR="0" wp14:anchorId="6BB68772" wp14:editId="0BE055A0">
              <wp:extent cx="2282190" cy="22821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thnicity_Non_Pie.png"/>
                      <pic:cNvPicPr/>
                    </pic:nvPicPr>
                    <pic:blipFill>
                      <a:blip r:embed="rId10">
                        <a:extLst>
                          <a:ext uri="{28A0092B-C50C-407E-A947-70E740481C1C}">
                            <a14:useLocalDpi xmlns:a14="http://schemas.microsoft.com/office/drawing/2010/main" val="0"/>
                          </a:ext>
                        </a:extLst>
                      </a:blip>
                      <a:stretch>
                        <a:fillRect/>
                      </a:stretch>
                    </pic:blipFill>
                    <pic:spPr>
                      <a:xfrm>
                        <a:off x="0" y="0"/>
                        <a:ext cx="2294344" cy="2294344"/>
                      </a:xfrm>
                      <a:prstGeom prst="rect">
                        <a:avLst/>
                      </a:prstGeom>
                    </pic:spPr>
                  </pic:pic>
                </a:graphicData>
              </a:graphic>
            </wp:inline>
          </w:drawing>
        </w:r>
      </w:del>
    </w:p>
    <w:p w14:paraId="5A35E3B3" w14:textId="22245073" w:rsidR="005C67C9" w:rsidRDefault="005C67C9" w:rsidP="00DB3D79">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figure </w:t>
      </w:r>
      <w:proofErr w:type="gramStart"/>
      <w:r>
        <w:rPr>
          <w:rFonts w:ascii="Times New Roman" w:hAnsi="Times New Roman" w:cs="Times New Roman"/>
          <w:sz w:val="24"/>
          <w:szCs w:val="24"/>
        </w:rPr>
        <w:t>2.b</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2.c</w:t>
      </w:r>
    </w:p>
    <w:p w14:paraId="52CC6AA1" w14:textId="645D7E59" w:rsidR="00DB3D79" w:rsidRDefault="00DB3D79" w:rsidP="00DB3D79">
      <w:pPr>
        <w:pStyle w:val="ListParagraph"/>
        <w:ind w:left="1440"/>
        <w:rPr>
          <w:rFonts w:ascii="Times New Roman" w:hAnsi="Times New Roman" w:cs="Times New Roman"/>
          <w:i/>
          <w:sz w:val="24"/>
          <w:szCs w:val="24"/>
        </w:rPr>
      </w:pPr>
      <w:r w:rsidRPr="00DB3D79">
        <w:rPr>
          <w:rFonts w:ascii="Times New Roman" w:hAnsi="Times New Roman" w:cs="Times New Roman"/>
          <w:i/>
          <w:sz w:val="24"/>
          <w:szCs w:val="24"/>
        </w:rPr>
        <w:t xml:space="preserve">figure 2 </w:t>
      </w:r>
      <w:r w:rsidR="005C67C9">
        <w:rPr>
          <w:rFonts w:ascii="Times New Roman" w:hAnsi="Times New Roman" w:cs="Times New Roman"/>
          <w:i/>
          <w:sz w:val="24"/>
          <w:szCs w:val="24"/>
        </w:rPr>
        <w:t xml:space="preserve">Students’ Ethnicity Distribution. Figure 2.a, the distribution is of stacked histogram. </w:t>
      </w:r>
      <w:del w:id="165" w:author="Microsoft Office User" w:date="2017-12-01T09:10:00Z">
        <w:r w:rsidR="005C67C9" w:rsidDel="00C906FA">
          <w:rPr>
            <w:rFonts w:ascii="Times New Roman" w:hAnsi="Times New Roman" w:cs="Times New Roman"/>
            <w:i/>
            <w:sz w:val="24"/>
            <w:szCs w:val="24"/>
          </w:rPr>
          <w:delText xml:space="preserve">Figure 2.b, 2.c are pie charts of ethnicity and nationality percentage distribution of participants and nonparticipants. </w:delText>
        </w:r>
      </w:del>
    </w:p>
    <w:p w14:paraId="08E496AE" w14:textId="77777777" w:rsidR="00DB3D79" w:rsidRDefault="00DB3D79" w:rsidP="00DB3D79">
      <w:pPr>
        <w:pStyle w:val="ListParagraph"/>
        <w:ind w:left="1440"/>
        <w:rPr>
          <w:rFonts w:ascii="Times New Roman" w:hAnsi="Times New Roman" w:cs="Times New Roman"/>
          <w:i/>
          <w:sz w:val="24"/>
          <w:szCs w:val="24"/>
        </w:rPr>
      </w:pPr>
    </w:p>
    <w:p w14:paraId="44754270" w14:textId="790377E1" w:rsidR="00DB3D79" w:rsidRDefault="00DB3D79" w:rsidP="00DB3D7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Figure. 2 shows the nationality and ethnicity distribution of the sample data. Our </w:t>
      </w:r>
      <w:r w:rsidR="000B4E53">
        <w:rPr>
          <w:rFonts w:ascii="Times New Roman" w:hAnsi="Times New Roman" w:cs="Times New Roman"/>
          <w:sz w:val="24"/>
          <w:szCs w:val="24"/>
        </w:rPr>
        <w:t xml:space="preserve">total </w:t>
      </w:r>
      <w:r>
        <w:rPr>
          <w:rFonts w:ascii="Times New Roman" w:hAnsi="Times New Roman" w:cs="Times New Roman"/>
          <w:sz w:val="24"/>
          <w:szCs w:val="24"/>
        </w:rPr>
        <w:t>data shows that the white</w:t>
      </w:r>
      <w:r w:rsidR="000B4E53">
        <w:rPr>
          <w:rFonts w:ascii="Times New Roman" w:hAnsi="Times New Roman" w:cs="Times New Roman"/>
          <w:sz w:val="24"/>
          <w:szCs w:val="24"/>
        </w:rPr>
        <w:t xml:space="preserve"> American</w:t>
      </w:r>
      <w:r>
        <w:rPr>
          <w:rFonts w:ascii="Times New Roman" w:hAnsi="Times New Roman" w:cs="Times New Roman"/>
          <w:sz w:val="24"/>
          <w:szCs w:val="24"/>
        </w:rPr>
        <w:t xml:space="preserve"> people dominate the population, followed by International students</w:t>
      </w:r>
      <w:r w:rsidR="000B4E53">
        <w:rPr>
          <w:rFonts w:ascii="Times New Roman" w:hAnsi="Times New Roman" w:cs="Times New Roman"/>
          <w:sz w:val="24"/>
          <w:szCs w:val="24"/>
        </w:rPr>
        <w:t>,</w:t>
      </w:r>
      <w:r>
        <w:rPr>
          <w:rFonts w:ascii="Times New Roman" w:hAnsi="Times New Roman" w:cs="Times New Roman"/>
          <w:sz w:val="24"/>
          <w:szCs w:val="24"/>
        </w:rPr>
        <w:t xml:space="preserve"> </w:t>
      </w:r>
      <w:r w:rsidR="005C1537">
        <w:rPr>
          <w:rFonts w:ascii="Times New Roman" w:hAnsi="Times New Roman" w:cs="Times New Roman"/>
          <w:sz w:val="24"/>
          <w:szCs w:val="24"/>
        </w:rPr>
        <w:t xml:space="preserve">Hispanic, and </w:t>
      </w:r>
      <w:r w:rsidR="000B4E53">
        <w:rPr>
          <w:rFonts w:ascii="Times New Roman" w:hAnsi="Times New Roman" w:cs="Times New Roman"/>
          <w:sz w:val="24"/>
          <w:szCs w:val="24"/>
        </w:rPr>
        <w:t>Asian Americans</w:t>
      </w:r>
      <w:r>
        <w:rPr>
          <w:rFonts w:ascii="Times New Roman" w:hAnsi="Times New Roman" w:cs="Times New Roman"/>
          <w:sz w:val="24"/>
          <w:szCs w:val="24"/>
        </w:rPr>
        <w:t>.</w:t>
      </w:r>
      <w:r w:rsidR="000B4E53">
        <w:rPr>
          <w:rFonts w:ascii="Times New Roman" w:hAnsi="Times New Roman" w:cs="Times New Roman"/>
          <w:sz w:val="24"/>
          <w:szCs w:val="24"/>
        </w:rPr>
        <w:t xml:space="preserve"> There are 58.86% of the class students are white American. Among all participants, 62.22% are the whites, and 55.67% of nonparticipants are white people. From these data, we can see that white Americans over-represented. Next, from column three, we can see that 25.98% of the class students are internationals, but this ratio decreases to 20% in participants column. As a result, international students look under-represented in this forum. Moreover, there are </w:t>
      </w:r>
      <w:r w:rsidR="00971590">
        <w:rPr>
          <w:rFonts w:ascii="Times New Roman" w:hAnsi="Times New Roman" w:cs="Times New Roman"/>
          <w:sz w:val="24"/>
          <w:szCs w:val="24"/>
        </w:rPr>
        <w:t xml:space="preserve">4% of the class students are Hispanic or Latino and 6% are Asian Americans. The ratio of Hispanic students in participants column decreases to 3.6% but the ratio of Asian Americans increases to 8%. Then we can say that Hispanics less involved but Asian Americans are more involved in this online forum.  Therefore, White Americans and Asian Americans are over-represented but international students and Hispanics are under-represented. </w:t>
      </w:r>
      <w:r w:rsidR="00D60E5F">
        <w:rPr>
          <w:rFonts w:ascii="Times New Roman" w:hAnsi="Times New Roman" w:cs="Times New Roman"/>
          <w:sz w:val="24"/>
          <w:szCs w:val="24"/>
        </w:rPr>
        <w:t xml:space="preserve">This matches one of the previous </w:t>
      </w:r>
      <w:proofErr w:type="gramStart"/>
      <w:r w:rsidR="00D60E5F">
        <w:rPr>
          <w:rFonts w:ascii="Times New Roman" w:hAnsi="Times New Roman" w:cs="Times New Roman"/>
          <w:sz w:val="24"/>
          <w:szCs w:val="24"/>
        </w:rPr>
        <w:t>work[</w:t>
      </w:r>
      <w:proofErr w:type="gramEnd"/>
      <w:r w:rsidR="00D60E5F">
        <w:rPr>
          <w:rFonts w:ascii="Times New Roman" w:hAnsi="Times New Roman" w:cs="Times New Roman"/>
          <w:sz w:val="24"/>
          <w:szCs w:val="24"/>
        </w:rPr>
        <w:t xml:space="preserve">3], where they declared that minority status has lower satisfaction with the web-based distance study. </w:t>
      </w:r>
    </w:p>
    <w:p w14:paraId="6B349588" w14:textId="77777777" w:rsidR="005C1537" w:rsidRDefault="005C1537" w:rsidP="00DB3D79">
      <w:pPr>
        <w:pStyle w:val="ListParagraph"/>
        <w:ind w:left="1440"/>
        <w:rPr>
          <w:rFonts w:ascii="Times New Roman" w:hAnsi="Times New Roman" w:cs="Times New Roman"/>
          <w:sz w:val="24"/>
          <w:szCs w:val="24"/>
        </w:rPr>
      </w:pPr>
    </w:p>
    <w:p w14:paraId="5B596F6D" w14:textId="5BE9A5CC" w:rsidR="005C1537" w:rsidRDefault="005C1537" w:rsidP="005C153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Major Distribution</w:t>
      </w:r>
    </w:p>
    <w:p w14:paraId="2580DEA2" w14:textId="77777777" w:rsidR="005C1537" w:rsidRDefault="005C1537" w:rsidP="005C1537">
      <w:pPr>
        <w:pStyle w:val="ListParagraph"/>
        <w:ind w:left="1080"/>
        <w:rPr>
          <w:rFonts w:ascii="Times New Roman" w:hAnsi="Times New Roman" w:cs="Times New Roman"/>
          <w:sz w:val="24"/>
          <w:szCs w:val="24"/>
        </w:rPr>
      </w:pPr>
    </w:p>
    <w:p w14:paraId="2D8A5EC0" w14:textId="2CFDDC0B" w:rsidR="005C1537" w:rsidRDefault="005C1537" w:rsidP="005C1537">
      <w:pPr>
        <w:pStyle w:val="ListParagraph"/>
        <w:ind w:left="1440"/>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14:anchorId="21EF6937" wp14:editId="747AFBBF">
            <wp:extent cx="2491848" cy="251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jor_stack.png"/>
                    <pic:cNvPicPr/>
                  </pic:nvPicPr>
                  <pic:blipFill>
                    <a:blip r:embed="rId11">
                      <a:extLst>
                        <a:ext uri="{28A0092B-C50C-407E-A947-70E740481C1C}">
                          <a14:useLocalDpi xmlns:a14="http://schemas.microsoft.com/office/drawing/2010/main" val="0"/>
                        </a:ext>
                      </a:extLst>
                    </a:blip>
                    <a:stretch>
                      <a:fillRect/>
                    </a:stretch>
                  </pic:blipFill>
                  <pic:spPr>
                    <a:xfrm>
                      <a:off x="0" y="0"/>
                      <a:ext cx="2510686" cy="2536169"/>
                    </a:xfrm>
                    <a:prstGeom prst="rect">
                      <a:avLst/>
                    </a:prstGeom>
                  </pic:spPr>
                </pic:pic>
              </a:graphicData>
            </a:graphic>
          </wp:inline>
        </w:drawing>
      </w:r>
    </w:p>
    <w:p w14:paraId="3F1F0CB3" w14:textId="253707BF" w:rsidR="005C67C9" w:rsidRDefault="005C67C9" w:rsidP="005C1537">
      <w:pPr>
        <w:pStyle w:val="ListParagraph"/>
        <w:ind w:left="1440"/>
        <w:rPr>
          <w:rFonts w:ascii="Times New Roman" w:hAnsi="Times New Roman" w:cs="Times New Roman"/>
          <w:sz w:val="24"/>
          <w:szCs w:val="24"/>
        </w:rPr>
      </w:pPr>
      <w:r>
        <w:rPr>
          <w:rFonts w:ascii="Times New Roman" w:hAnsi="Times New Roman" w:cs="Times New Roman"/>
          <w:sz w:val="24"/>
          <w:szCs w:val="24"/>
        </w:rPr>
        <w:tab/>
        <w:t>figure 3.a</w:t>
      </w:r>
    </w:p>
    <w:p w14:paraId="2134CB93" w14:textId="716D57C0" w:rsidR="005C67C9" w:rsidRDefault="005C67C9" w:rsidP="005C1537">
      <w:pPr>
        <w:pStyle w:val="ListParagraph"/>
        <w:ind w:left="1440"/>
        <w:rPr>
          <w:rFonts w:ascii="Times New Roman" w:hAnsi="Times New Roman" w:cs="Times New Roman"/>
          <w:sz w:val="24"/>
          <w:szCs w:val="24"/>
        </w:rPr>
      </w:pPr>
      <w:del w:id="166" w:author="Microsoft Office User" w:date="2017-12-01T09:26:00Z">
        <w:r w:rsidDel="00E21464">
          <w:rPr>
            <w:rFonts w:ascii="Times New Roman" w:hAnsi="Times New Roman" w:cs="Times New Roman"/>
            <w:noProof/>
            <w:sz w:val="24"/>
            <w:szCs w:val="24"/>
            <w:lang w:eastAsia="zh-CN"/>
          </w:rPr>
          <w:drawing>
            <wp:inline distT="0" distB="0" distL="0" distR="0" wp14:anchorId="3C928A0B" wp14:editId="3D321B0B">
              <wp:extent cx="1669370" cy="166937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jor_Pi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9714" cy="1699714"/>
                      </a:xfrm>
                      <a:prstGeom prst="rect">
                        <a:avLst/>
                      </a:prstGeom>
                    </pic:spPr>
                  </pic:pic>
                </a:graphicData>
              </a:graphic>
            </wp:inline>
          </w:drawing>
        </w:r>
        <w:r w:rsidDel="00E21464">
          <w:rPr>
            <w:rFonts w:ascii="Times New Roman" w:hAnsi="Times New Roman" w:cs="Times New Roman"/>
            <w:noProof/>
            <w:sz w:val="24"/>
            <w:szCs w:val="24"/>
            <w:lang w:eastAsia="zh-CN"/>
          </w:rPr>
          <w:drawing>
            <wp:inline distT="0" distB="0" distL="0" distR="0" wp14:anchorId="37E8757E" wp14:editId="07F848B3">
              <wp:extent cx="1688535" cy="1688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jor_non_pi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15707" cy="1715707"/>
                      </a:xfrm>
                      <a:prstGeom prst="rect">
                        <a:avLst/>
                      </a:prstGeom>
                    </pic:spPr>
                  </pic:pic>
                </a:graphicData>
              </a:graphic>
            </wp:inline>
          </w:drawing>
        </w:r>
        <w:r w:rsidDel="00E21464">
          <w:rPr>
            <w:rFonts w:ascii="Times New Roman" w:hAnsi="Times New Roman" w:cs="Times New Roman"/>
            <w:noProof/>
            <w:sz w:val="24"/>
            <w:szCs w:val="24"/>
            <w:lang w:eastAsia="zh-CN"/>
          </w:rPr>
          <w:drawing>
            <wp:inline distT="0" distB="0" distL="0" distR="0" wp14:anchorId="427F1824" wp14:editId="0ACC642E">
              <wp:extent cx="1651635" cy="1651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jor_total_pi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1049" cy="1671049"/>
                      </a:xfrm>
                      <a:prstGeom prst="rect">
                        <a:avLst/>
                      </a:prstGeom>
                    </pic:spPr>
                  </pic:pic>
                </a:graphicData>
              </a:graphic>
            </wp:inline>
          </w:drawing>
        </w:r>
      </w:del>
    </w:p>
    <w:p w14:paraId="4B30E043" w14:textId="52B99B44" w:rsidR="005C67C9" w:rsidDel="00E21464" w:rsidRDefault="005C67C9" w:rsidP="005C1537">
      <w:pPr>
        <w:pStyle w:val="ListParagraph"/>
        <w:ind w:left="1440"/>
        <w:rPr>
          <w:del w:id="167" w:author="Microsoft Office User" w:date="2017-12-01T09:26:00Z"/>
          <w:rFonts w:ascii="Times New Roman" w:hAnsi="Times New Roman" w:cs="Times New Roman"/>
          <w:sz w:val="24"/>
          <w:szCs w:val="24"/>
        </w:rPr>
      </w:pPr>
      <w:del w:id="168" w:author="Microsoft Office User" w:date="2017-12-01T09:26:00Z">
        <w:r w:rsidDel="00E21464">
          <w:rPr>
            <w:rFonts w:ascii="Times New Roman" w:hAnsi="Times New Roman" w:cs="Times New Roman"/>
            <w:sz w:val="24"/>
            <w:szCs w:val="24"/>
          </w:rPr>
          <w:tab/>
          <w:delText>figure 3.b</w:delText>
        </w:r>
        <w:r w:rsidDel="00E21464">
          <w:rPr>
            <w:rFonts w:ascii="Times New Roman" w:hAnsi="Times New Roman" w:cs="Times New Roman"/>
            <w:sz w:val="24"/>
            <w:szCs w:val="24"/>
          </w:rPr>
          <w:tab/>
        </w:r>
        <w:r w:rsidDel="00E21464">
          <w:rPr>
            <w:rFonts w:ascii="Times New Roman" w:hAnsi="Times New Roman" w:cs="Times New Roman"/>
            <w:sz w:val="24"/>
            <w:szCs w:val="24"/>
          </w:rPr>
          <w:tab/>
        </w:r>
        <w:r w:rsidDel="00E21464">
          <w:rPr>
            <w:rFonts w:ascii="Times New Roman" w:hAnsi="Times New Roman" w:cs="Times New Roman"/>
            <w:sz w:val="24"/>
            <w:szCs w:val="24"/>
          </w:rPr>
          <w:tab/>
          <w:delText>figure 3.c</w:delText>
        </w:r>
        <w:r w:rsidDel="00E21464">
          <w:rPr>
            <w:rFonts w:ascii="Times New Roman" w:hAnsi="Times New Roman" w:cs="Times New Roman"/>
            <w:sz w:val="24"/>
            <w:szCs w:val="24"/>
          </w:rPr>
          <w:tab/>
        </w:r>
        <w:r w:rsidDel="00E21464">
          <w:rPr>
            <w:rFonts w:ascii="Times New Roman" w:hAnsi="Times New Roman" w:cs="Times New Roman"/>
            <w:sz w:val="24"/>
            <w:szCs w:val="24"/>
          </w:rPr>
          <w:tab/>
          <w:delText xml:space="preserve">     figure 3.d</w:delText>
        </w:r>
      </w:del>
    </w:p>
    <w:p w14:paraId="1517DF51" w14:textId="1431F4F7" w:rsidR="005C1537" w:rsidRPr="00A24CA1" w:rsidRDefault="005C1537" w:rsidP="005C1537">
      <w:pPr>
        <w:pStyle w:val="ListParagraph"/>
        <w:ind w:left="1440"/>
        <w:rPr>
          <w:rFonts w:ascii="Times New Roman" w:hAnsi="Times New Roman" w:cs="Times New Roman"/>
          <w:i/>
          <w:sz w:val="24"/>
          <w:szCs w:val="24"/>
        </w:rPr>
      </w:pPr>
      <w:r w:rsidRPr="00A24CA1">
        <w:rPr>
          <w:rFonts w:ascii="Times New Roman" w:hAnsi="Times New Roman" w:cs="Times New Roman"/>
          <w:i/>
          <w:sz w:val="24"/>
          <w:szCs w:val="24"/>
        </w:rPr>
        <w:t xml:space="preserve">figure 3. Major Distribution among participants, nonparticipants and </w:t>
      </w:r>
      <w:r w:rsidR="005C67C9" w:rsidRPr="00A24CA1">
        <w:rPr>
          <w:rFonts w:ascii="Times New Roman" w:hAnsi="Times New Roman" w:cs="Times New Roman"/>
          <w:i/>
          <w:sz w:val="24"/>
          <w:szCs w:val="24"/>
        </w:rPr>
        <w:t>all students</w:t>
      </w:r>
      <w:r w:rsidRPr="00A24CA1">
        <w:rPr>
          <w:rFonts w:ascii="Times New Roman" w:hAnsi="Times New Roman" w:cs="Times New Roman"/>
          <w:i/>
          <w:sz w:val="24"/>
          <w:szCs w:val="24"/>
        </w:rPr>
        <w:t>.</w:t>
      </w:r>
      <w:r w:rsidR="005C67C9" w:rsidRPr="00A24CA1">
        <w:rPr>
          <w:rFonts w:ascii="Times New Roman" w:hAnsi="Times New Roman" w:cs="Times New Roman"/>
          <w:i/>
          <w:sz w:val="24"/>
          <w:szCs w:val="24"/>
        </w:rPr>
        <w:t xml:space="preserve"> ME represents Mechanical Engineering, AAE represents Agriculture Engineering, NE represents Nuclear Engineering.</w:t>
      </w:r>
    </w:p>
    <w:p w14:paraId="7A4547C4" w14:textId="6EBAA3F0" w:rsidR="005C67C9" w:rsidRPr="00A24CA1" w:rsidRDefault="005C67C9" w:rsidP="005C1537">
      <w:pPr>
        <w:pStyle w:val="ListParagraph"/>
        <w:ind w:left="1440"/>
        <w:rPr>
          <w:rFonts w:ascii="Times New Roman" w:hAnsi="Times New Roman" w:cs="Times New Roman"/>
          <w:i/>
          <w:sz w:val="24"/>
          <w:szCs w:val="24"/>
        </w:rPr>
      </w:pPr>
      <w:r w:rsidRPr="00A24CA1">
        <w:rPr>
          <w:rFonts w:ascii="Times New Roman" w:hAnsi="Times New Roman" w:cs="Times New Roman"/>
          <w:i/>
          <w:sz w:val="24"/>
          <w:szCs w:val="24"/>
        </w:rPr>
        <w:t xml:space="preserve">Figure 3.a is the stacked histogram of major distribution. Figure 3.b, 3.c, 3.d are pie </w:t>
      </w:r>
      <w:proofErr w:type="spellStart"/>
      <w:r w:rsidRPr="00A24CA1">
        <w:rPr>
          <w:rFonts w:ascii="Times New Roman" w:hAnsi="Times New Roman" w:cs="Times New Roman"/>
          <w:i/>
          <w:sz w:val="24"/>
          <w:szCs w:val="24"/>
        </w:rPr>
        <w:t>chars</w:t>
      </w:r>
      <w:proofErr w:type="spellEnd"/>
      <w:r w:rsidRPr="00A24CA1">
        <w:rPr>
          <w:rFonts w:ascii="Times New Roman" w:hAnsi="Times New Roman" w:cs="Times New Roman"/>
          <w:i/>
          <w:sz w:val="24"/>
          <w:szCs w:val="24"/>
        </w:rPr>
        <w:t xml:space="preserve"> of major distribution for participants, nonparticipants and all students respectively.</w:t>
      </w:r>
    </w:p>
    <w:p w14:paraId="4FDEE18B" w14:textId="77777777" w:rsidR="005C1537" w:rsidRDefault="005C1537" w:rsidP="005C1537">
      <w:pPr>
        <w:pStyle w:val="ListParagraph"/>
        <w:ind w:left="1440"/>
        <w:rPr>
          <w:rFonts w:ascii="Times New Roman" w:hAnsi="Times New Roman" w:cs="Times New Roman"/>
          <w:sz w:val="24"/>
          <w:szCs w:val="24"/>
        </w:rPr>
      </w:pPr>
    </w:p>
    <w:p w14:paraId="19145F18" w14:textId="2B6F76CE" w:rsidR="005C1537" w:rsidRDefault="005C1537" w:rsidP="005C153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Figure 3 shows the major structure of the sample data. </w:t>
      </w:r>
      <w:r w:rsidR="007A4418">
        <w:rPr>
          <w:rFonts w:ascii="Times New Roman" w:hAnsi="Times New Roman" w:cs="Times New Roman"/>
          <w:sz w:val="24"/>
          <w:szCs w:val="24"/>
        </w:rPr>
        <w:t xml:space="preserve">This online discussion forum is designed for a dynamic course, so all students are directly from mechanical engineering(ME), Agriculture Engineering(AAE), Nuclear Engineering, and other engineering departments, where students can take this course as a selective. </w:t>
      </w:r>
      <w:r w:rsidR="0008684A">
        <w:rPr>
          <w:rFonts w:ascii="Times New Roman" w:hAnsi="Times New Roman" w:cs="Times New Roman"/>
          <w:sz w:val="24"/>
          <w:szCs w:val="24"/>
        </w:rPr>
        <w:t xml:space="preserve">Among those, ME students are the majorities, after are NE, AAE and others. </w:t>
      </w:r>
      <w:r w:rsidR="007F5FE9">
        <w:rPr>
          <w:rFonts w:ascii="Times New Roman" w:hAnsi="Times New Roman" w:cs="Times New Roman"/>
          <w:sz w:val="24"/>
          <w:szCs w:val="24"/>
        </w:rPr>
        <w:t>From the graph, we can see that there are total 39.92%</w:t>
      </w:r>
      <w:r w:rsidR="00A613FC">
        <w:rPr>
          <w:rFonts w:ascii="Times New Roman" w:hAnsi="Times New Roman" w:cs="Times New Roman"/>
          <w:sz w:val="24"/>
          <w:szCs w:val="24"/>
        </w:rPr>
        <w:t xml:space="preserve"> ME students, but 81.39% of participants are MEs. We can see that ME students are very active involved. There are totally 3.92% NE students, and 5.28% are among participants. Therefore, NE students also interact with their peers actively. There are 2.98% of </w:t>
      </w:r>
      <w:r w:rsidR="001F7667">
        <w:rPr>
          <w:rFonts w:ascii="Times New Roman" w:hAnsi="Times New Roman" w:cs="Times New Roman"/>
          <w:sz w:val="24"/>
          <w:szCs w:val="24"/>
        </w:rPr>
        <w:t>total</w:t>
      </w:r>
      <w:r w:rsidR="00A613FC">
        <w:rPr>
          <w:rFonts w:ascii="Times New Roman" w:hAnsi="Times New Roman" w:cs="Times New Roman"/>
          <w:sz w:val="24"/>
          <w:szCs w:val="24"/>
        </w:rPr>
        <w:t xml:space="preserve"> students from </w:t>
      </w:r>
      <w:r w:rsidR="001F7667">
        <w:rPr>
          <w:rFonts w:ascii="Times New Roman" w:hAnsi="Times New Roman" w:cs="Times New Roman"/>
          <w:sz w:val="24"/>
          <w:szCs w:val="24"/>
        </w:rPr>
        <w:t>Agriculture</w:t>
      </w:r>
      <w:r w:rsidR="00A613FC">
        <w:rPr>
          <w:rFonts w:ascii="Times New Roman" w:hAnsi="Times New Roman" w:cs="Times New Roman"/>
          <w:sz w:val="24"/>
          <w:szCs w:val="24"/>
        </w:rPr>
        <w:t xml:space="preserve"> Engineering, and they take 3.61% </w:t>
      </w:r>
      <w:r w:rsidR="001F7667">
        <w:rPr>
          <w:rFonts w:ascii="Times New Roman" w:hAnsi="Times New Roman" w:cs="Times New Roman"/>
          <w:sz w:val="24"/>
          <w:szCs w:val="24"/>
        </w:rPr>
        <w:t>of</w:t>
      </w:r>
      <w:r w:rsidR="00A613FC">
        <w:rPr>
          <w:rFonts w:ascii="Times New Roman" w:hAnsi="Times New Roman" w:cs="Times New Roman"/>
          <w:sz w:val="24"/>
          <w:szCs w:val="24"/>
        </w:rPr>
        <w:t>f total participants</w:t>
      </w:r>
      <w:r w:rsidR="001F7667">
        <w:rPr>
          <w:rFonts w:ascii="Times New Roman" w:hAnsi="Times New Roman" w:cs="Times New Roman"/>
          <w:sz w:val="24"/>
          <w:szCs w:val="24"/>
        </w:rPr>
        <w:t>. We can see that AAE students are over-represented. Last there are 53.18% of students from other engineering department, who take this course only for credits. The ratio of participants in participants’ group decreases to 9.72%, and the ratio of nonpa</w:t>
      </w:r>
      <w:r w:rsidR="00AD40A9">
        <w:rPr>
          <w:rFonts w:ascii="Times New Roman" w:hAnsi="Times New Roman" w:cs="Times New Roman"/>
          <w:sz w:val="24"/>
          <w:szCs w:val="24"/>
        </w:rPr>
        <w:t xml:space="preserve">rticipants increases to 94.46%, so students taking this course </w:t>
      </w:r>
      <w:r w:rsidR="00B81D38">
        <w:rPr>
          <w:rFonts w:ascii="Times New Roman" w:hAnsi="Times New Roman" w:cs="Times New Roman"/>
          <w:sz w:val="24"/>
          <w:szCs w:val="24"/>
        </w:rPr>
        <w:t xml:space="preserve">only for credits are very under-represented. Therefore, we can conclude that students from ME, NE and AAE for whom this course is mandatory or selective are more involved in this online discussion forum, but students from other engineering department are less involved. </w:t>
      </w:r>
    </w:p>
    <w:p w14:paraId="4B3584A2" w14:textId="77777777" w:rsidR="00EA1616" w:rsidRDefault="00EA1616" w:rsidP="005C1537">
      <w:pPr>
        <w:pStyle w:val="ListParagraph"/>
        <w:ind w:left="1440"/>
        <w:rPr>
          <w:rFonts w:ascii="Times New Roman" w:hAnsi="Times New Roman" w:cs="Times New Roman"/>
          <w:sz w:val="24"/>
          <w:szCs w:val="24"/>
        </w:rPr>
      </w:pPr>
    </w:p>
    <w:p w14:paraId="5F2E29AB" w14:textId="32EF342C" w:rsidR="00EA1616" w:rsidRDefault="00EA1616" w:rsidP="00EA161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Among Participants:</w:t>
      </w:r>
    </w:p>
    <w:p w14:paraId="090177C4" w14:textId="25CD6792" w:rsidR="00EA1616" w:rsidRDefault="00EA1616" w:rsidP="00EA1616">
      <w:pPr>
        <w:ind w:left="1080"/>
      </w:pPr>
      <w:r>
        <w:lastRenderedPageBreak/>
        <w:t>1.   Gender Distribution</w:t>
      </w:r>
    </w:p>
    <w:p w14:paraId="31BFCAA2" w14:textId="063CF060" w:rsidR="00EA1616" w:rsidRDefault="00EA1616" w:rsidP="00EA1616">
      <w:pPr>
        <w:ind w:left="1080"/>
      </w:pPr>
      <w:r>
        <w:rPr>
          <w:noProof/>
        </w:rPr>
        <w:drawing>
          <wp:inline distT="0" distB="0" distL="0" distR="0" wp14:anchorId="6ADE4F1D" wp14:editId="6E780B9D">
            <wp:extent cx="2796435" cy="2669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der_outdegree.png"/>
                    <pic:cNvPicPr/>
                  </pic:nvPicPr>
                  <pic:blipFill>
                    <a:blip r:embed="rId15">
                      <a:extLst>
                        <a:ext uri="{28A0092B-C50C-407E-A947-70E740481C1C}">
                          <a14:useLocalDpi xmlns:a14="http://schemas.microsoft.com/office/drawing/2010/main" val="0"/>
                        </a:ext>
                      </a:extLst>
                    </a:blip>
                    <a:stretch>
                      <a:fillRect/>
                    </a:stretch>
                  </pic:blipFill>
                  <pic:spPr>
                    <a:xfrm>
                      <a:off x="0" y="0"/>
                      <a:ext cx="2801018" cy="2674134"/>
                    </a:xfrm>
                    <a:prstGeom prst="rect">
                      <a:avLst/>
                    </a:prstGeom>
                  </pic:spPr>
                </pic:pic>
              </a:graphicData>
            </a:graphic>
          </wp:inline>
        </w:drawing>
      </w:r>
    </w:p>
    <w:p w14:paraId="0190A337" w14:textId="2EC59267" w:rsidR="00F1654D" w:rsidRDefault="00F1654D" w:rsidP="00EA1616">
      <w:pPr>
        <w:ind w:left="1080"/>
      </w:pPr>
      <w:r>
        <w:t>figure 4 Gender Distribution among the number of posts</w:t>
      </w:r>
    </w:p>
    <w:p w14:paraId="24D23199" w14:textId="1FBCD0F0" w:rsidR="00F1654D" w:rsidRDefault="00F1654D" w:rsidP="00EA1616">
      <w:pPr>
        <w:ind w:left="1080"/>
      </w:pPr>
      <w:r>
        <w:t xml:space="preserve">The figure above shows the gender density trend among all participants. We can obviously see that women have a higher peak value at lower number of posts (0 - 5) and medium-high posts (20 - 25). Here we didn’t count one student, who posts 150 times over one semester, in order to keep the trend line more appropriate to describe the situation. </w:t>
      </w:r>
    </w:p>
    <w:p w14:paraId="23AC0C21" w14:textId="3EA3C763" w:rsidR="006105F4" w:rsidRDefault="006105F4" w:rsidP="00EA1616">
      <w:pPr>
        <w:ind w:left="1080"/>
      </w:pPr>
      <w:del w:id="169" w:author="Microsoft Office User" w:date="2017-12-01T08:32:00Z">
        <w:r w:rsidDel="00E403EC">
          <w:delText>2. Grade Distribution</w:delText>
        </w:r>
      </w:del>
    </w:p>
    <w:p w14:paraId="1A5A12ED" w14:textId="0D1BE5B5" w:rsidR="006105F4" w:rsidRDefault="006105F4" w:rsidP="00EA1616">
      <w:pPr>
        <w:ind w:left="1080"/>
      </w:pPr>
      <w:del w:id="170" w:author="Microsoft Office User" w:date="2017-12-01T08:32:00Z">
        <w:r w:rsidDel="00E403EC">
          <w:rPr>
            <w:noProof/>
          </w:rPr>
          <w:drawing>
            <wp:inline distT="0" distB="0" distL="0" distR="0" wp14:anchorId="752A66D3" wp14:editId="02481159">
              <wp:extent cx="2745740" cy="2745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274_trendline.png"/>
                      <pic:cNvPicPr/>
                    </pic:nvPicPr>
                    <pic:blipFill>
                      <a:blip r:embed="rId16">
                        <a:extLst>
                          <a:ext uri="{28A0092B-C50C-407E-A947-70E740481C1C}">
                            <a14:useLocalDpi xmlns:a14="http://schemas.microsoft.com/office/drawing/2010/main" val="0"/>
                          </a:ext>
                        </a:extLst>
                      </a:blip>
                      <a:stretch>
                        <a:fillRect/>
                      </a:stretch>
                    </pic:blipFill>
                    <pic:spPr>
                      <a:xfrm>
                        <a:off x="0" y="0"/>
                        <a:ext cx="2745740" cy="2745740"/>
                      </a:xfrm>
                      <a:prstGeom prst="rect">
                        <a:avLst/>
                      </a:prstGeom>
                    </pic:spPr>
                  </pic:pic>
                </a:graphicData>
              </a:graphic>
            </wp:inline>
          </w:drawing>
        </w:r>
      </w:del>
    </w:p>
    <w:p w14:paraId="2BDE45F3" w14:textId="47E3B18F" w:rsidR="004E11F6" w:rsidDel="00E403EC" w:rsidRDefault="004E11F6" w:rsidP="00EA1616">
      <w:pPr>
        <w:ind w:left="1080"/>
        <w:rPr>
          <w:del w:id="171" w:author="Microsoft Office User" w:date="2017-12-01T08:32:00Z"/>
        </w:rPr>
      </w:pPr>
      <w:del w:id="172" w:author="Microsoft Office User" w:date="2017-12-01T08:32:00Z">
        <w:r w:rsidDel="00E403EC">
          <w:delText>figure 5. Student Performance distribution based on scores.</w:delText>
        </w:r>
      </w:del>
    </w:p>
    <w:p w14:paraId="4F3CABD3" w14:textId="051F879B" w:rsidR="004E11F6" w:rsidDel="00E403EC" w:rsidRDefault="004E11F6" w:rsidP="00EA1616">
      <w:pPr>
        <w:ind w:left="1080"/>
        <w:rPr>
          <w:del w:id="173" w:author="Microsoft Office User" w:date="2017-12-01T08:32:00Z"/>
        </w:rPr>
      </w:pPr>
    </w:p>
    <w:p w14:paraId="28CABC07" w14:textId="401FDB11" w:rsidR="004E11F6" w:rsidDel="00E403EC" w:rsidRDefault="004E11F6" w:rsidP="00EA1616">
      <w:pPr>
        <w:ind w:left="1080"/>
        <w:rPr>
          <w:del w:id="174" w:author="Microsoft Office User" w:date="2017-12-01T08:32:00Z"/>
        </w:rPr>
      </w:pPr>
      <w:del w:id="175" w:author="Microsoft Office User" w:date="2017-12-01T08:32:00Z">
        <w:r w:rsidDel="00E403EC">
          <w:delText xml:space="preserve">Figure 5 describes the relationship between the number of posts versus students’ performance scores. The score is a 100 base, and higher </w:delText>
        </w:r>
        <w:r w:rsidR="00206A97" w:rsidDel="00E403EC">
          <w:delText>score</w:delText>
        </w:r>
        <w:r w:rsidDel="00E403EC">
          <w:delText xml:space="preserve"> means </w:delText>
        </w:r>
        <w:r w:rsidR="00206A97" w:rsidDel="00E403EC">
          <w:delText xml:space="preserve">that </w:delText>
        </w:r>
        <w:r w:rsidDel="00E403EC">
          <w:delText xml:space="preserve">students did a better job in the class. </w:delText>
        </w:r>
        <w:r w:rsidR="00A72807" w:rsidDel="00E403EC">
          <w:delText xml:space="preserve">We briefly could see a better academic behavior associated with the more active a student is involved. </w:delText>
        </w:r>
      </w:del>
    </w:p>
    <w:p w14:paraId="56F52D78" w14:textId="77777777" w:rsidR="00A05287" w:rsidRPr="00EA1616" w:rsidRDefault="00A05287" w:rsidP="00EA1616">
      <w:pPr>
        <w:ind w:left="1080"/>
      </w:pPr>
    </w:p>
    <w:p w14:paraId="7EFDD378" w14:textId="6AA692FC" w:rsidR="008E2150" w:rsidRDefault="008E2150" w:rsidP="008E21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Discussion</w:t>
      </w:r>
    </w:p>
    <w:p w14:paraId="548AF1D4" w14:textId="68D0B68E" w:rsidR="00A72807" w:rsidRDefault="00910EDC" w:rsidP="0068613E">
      <w:pPr>
        <w:ind w:left="1080"/>
      </w:pPr>
      <w:r>
        <w:t xml:space="preserve">From the results we got above, we are able to conclude </w:t>
      </w:r>
      <w:r w:rsidR="003B10DA">
        <w:t xml:space="preserve">that </w:t>
      </w:r>
      <w:r w:rsidR="001372BE">
        <w:t xml:space="preserve">gender, ethnicity and majors relate to discussion forum participation. </w:t>
      </w:r>
      <w:moveToRangeStart w:id="176" w:author="Microsoft Office User" w:date="2017-12-01T08:14:00Z" w:name="move499879399"/>
      <w:moveTo w:id="177" w:author="Microsoft Office User" w:date="2017-12-01T08:14:00Z">
        <w:r w:rsidR="00133973">
          <w:t>It is shown that female students are more likely to be involved than their male counterparts</w:t>
        </w:r>
      </w:moveTo>
      <w:ins w:id="178" w:author="Microsoft Office User" w:date="2017-12-01T08:15:00Z">
        <w:r w:rsidR="00133973">
          <w:t xml:space="preserve">, which matches to the many previous studies and our hypothesis. </w:t>
        </w:r>
      </w:ins>
      <w:moveTo w:id="179" w:author="Microsoft Office User" w:date="2017-12-01T08:14:00Z">
        <w:del w:id="180" w:author="Microsoft Office User" w:date="2017-12-01T08:15:00Z">
          <w:r w:rsidR="00133973" w:rsidDel="00133973">
            <w:delText xml:space="preserve">. </w:delText>
          </w:r>
        </w:del>
        <w:r w:rsidR="00133973">
          <w:t xml:space="preserve">Also, White and American Asians are overrepresented but international </w:t>
        </w:r>
      </w:moveTo>
      <w:ins w:id="181" w:author="Microsoft Office User" w:date="2017-12-01T08:14:00Z">
        <w:r w:rsidR="00133973">
          <w:t xml:space="preserve">and Hispanic </w:t>
        </w:r>
      </w:ins>
      <w:moveTo w:id="182" w:author="Microsoft Office User" w:date="2017-12-01T08:14:00Z">
        <w:r w:rsidR="00133973">
          <w:t>students are underrepresented in the engaged group</w:t>
        </w:r>
      </w:moveTo>
      <w:moveToRangeEnd w:id="176"/>
      <w:ins w:id="183" w:author="Microsoft Office User" w:date="2017-12-01T08:14:00Z">
        <w:r w:rsidR="00133973">
          <w:t xml:space="preserve">. </w:t>
        </w:r>
      </w:ins>
      <w:ins w:id="184" w:author="Microsoft Office User" w:date="2017-12-01T08:22:00Z">
        <w:r w:rsidR="00357E1C">
          <w:t xml:space="preserve">In this specific course in USA, international students </w:t>
        </w:r>
      </w:ins>
      <w:ins w:id="185" w:author="Microsoft Office User" w:date="2017-12-01T08:23:00Z">
        <w:r w:rsidR="00357E1C">
          <w:t xml:space="preserve">are minorities. </w:t>
        </w:r>
      </w:ins>
      <w:ins w:id="186" w:author="Microsoft Office User" w:date="2017-12-01T08:16:00Z">
        <w:r w:rsidR="00133973">
          <w:t xml:space="preserve">This observation corresponds to </w:t>
        </w:r>
      </w:ins>
      <w:ins w:id="187" w:author="Microsoft Office User" w:date="2017-12-01T08:18:00Z">
        <w:r w:rsidR="00357E1C">
          <w:t xml:space="preserve">our original expectation and previous studies, where </w:t>
        </w:r>
      </w:ins>
      <w:proofErr w:type="spellStart"/>
      <w:ins w:id="188" w:author="Microsoft Office User" w:date="2017-12-01T08:20:00Z">
        <w:r w:rsidR="00357E1C">
          <w:t>Ke’s</w:t>
        </w:r>
        <w:proofErr w:type="spellEnd"/>
        <w:r w:rsidR="00357E1C">
          <w:t xml:space="preserve"> group demonstrate that </w:t>
        </w:r>
        <w:r w:rsidR="00357E1C" w:rsidRPr="00357E1C">
          <w:t>students’ minority status correlated with lower satisfaction with the web-based, distance-learning class.</w:t>
        </w:r>
        <w:r w:rsidR="00357E1C">
          <w:t xml:space="preserve"> </w:t>
        </w:r>
        <w:r w:rsidR="00357E1C" w:rsidRPr="00357E1C">
          <w:t xml:space="preserve"> </w:t>
        </w:r>
      </w:ins>
      <w:ins w:id="189" w:author="Microsoft Office User" w:date="2017-12-01T08:25:00Z">
        <w:r w:rsidR="00357E1C">
          <w:t>According to our major study, students</w:t>
        </w:r>
      </w:ins>
      <w:ins w:id="190" w:author="Microsoft Office User" w:date="2017-12-01T08:28:00Z">
        <w:r w:rsidR="00E403EC">
          <w:t xml:space="preserve"> from mechanical engineering</w:t>
        </w:r>
      </w:ins>
      <w:ins w:id="191" w:author="Microsoft Office User" w:date="2017-12-01T08:25:00Z">
        <w:r w:rsidR="00357E1C">
          <w:t xml:space="preserve"> who take the course as a requirement or </w:t>
        </w:r>
      </w:ins>
      <w:ins w:id="192" w:author="Microsoft Office User" w:date="2017-12-01T08:28:00Z">
        <w:r w:rsidR="00E403EC">
          <w:t xml:space="preserve">students from nuclear and agriculture engineering who take the course as a </w:t>
        </w:r>
      </w:ins>
      <w:ins w:id="193" w:author="Microsoft Office User" w:date="2017-12-01T08:25:00Z">
        <w:r w:rsidR="00357E1C">
          <w:t xml:space="preserve">selective are more active than those who take the course just for credits. </w:t>
        </w:r>
      </w:ins>
      <w:ins w:id="194" w:author="Microsoft Office User" w:date="2017-12-01T08:30:00Z">
        <w:r w:rsidR="00E403EC">
          <w:t xml:space="preserve">Furthermore, </w:t>
        </w:r>
      </w:ins>
      <w:ins w:id="195" w:author="Microsoft Office User" w:date="2017-12-01T08:29:00Z">
        <w:r w:rsidR="00E403EC">
          <w:t xml:space="preserve">ME students </w:t>
        </w:r>
      </w:ins>
      <w:ins w:id="196" w:author="Microsoft Office User" w:date="2017-12-01T08:30:00Z">
        <w:r w:rsidR="00E403EC">
          <w:t xml:space="preserve">are the most engaged group in this class, which matches our hypothesis in the beginning. </w:t>
        </w:r>
      </w:ins>
      <w:del w:id="197" w:author="Microsoft Office User" w:date="2017-12-01T08:31:00Z">
        <w:r w:rsidR="001372BE" w:rsidDel="00E403EC">
          <w:delText>Moreover, among students who participate, women</w:delText>
        </w:r>
      </w:del>
      <w:ins w:id="198" w:author="Microsoft Office User" w:date="2017-12-01T08:31:00Z">
        <w:r w:rsidR="00E403EC">
          <w:t xml:space="preserve">Last but not at least, </w:t>
        </w:r>
      </w:ins>
      <w:ins w:id="199" w:author="Microsoft Office User" w:date="2017-12-01T08:38:00Z">
        <w:r w:rsidR="0068613E">
          <w:t xml:space="preserve">female students have a </w:t>
        </w:r>
      </w:ins>
      <w:ins w:id="200" w:author="Microsoft Office User" w:date="2017-12-01T08:39:00Z">
        <w:r w:rsidR="0068613E">
          <w:t>very high</w:t>
        </w:r>
      </w:ins>
      <w:ins w:id="201" w:author="Microsoft Office User" w:date="2017-12-01T08:38:00Z">
        <w:r w:rsidR="0068613E">
          <w:t xml:space="preserve"> density of students who post </w:t>
        </w:r>
      </w:ins>
      <w:ins w:id="202" w:author="Microsoft Office User" w:date="2017-12-01T08:39:00Z">
        <w:r w:rsidR="0068613E">
          <w:t>occasionally</w:t>
        </w:r>
      </w:ins>
      <w:ins w:id="203" w:author="Microsoft Office User" w:date="2017-12-01T08:38:00Z">
        <w:r w:rsidR="0068613E">
          <w:t xml:space="preserve"> </w:t>
        </w:r>
      </w:ins>
      <w:ins w:id="204" w:author="Microsoft Office User" w:date="2017-12-01T08:39:00Z">
        <w:r w:rsidR="0068613E">
          <w:t xml:space="preserve">(under 5 posts) compared to their male counterparts, and have a slightly high density among students who post very often, which also match our expectation. </w:t>
        </w:r>
      </w:ins>
      <w:del w:id="205" w:author="Microsoft Office User" w:date="2017-12-01T08:36:00Z">
        <w:r w:rsidR="001372BE" w:rsidDel="0068613E">
          <w:delText xml:space="preserve"> </w:delText>
        </w:r>
      </w:del>
      <w:del w:id="206" w:author="Microsoft Office User" w:date="2017-12-01T08:31:00Z">
        <w:r w:rsidR="001372BE" w:rsidDel="00E403EC">
          <w:delText xml:space="preserve">and students who have a strong background of the course material feel more comfortable in </w:delText>
        </w:r>
        <w:r w:rsidR="002C07D3" w:rsidDel="00E403EC">
          <w:delText xml:space="preserve">posting on online discussion forum. </w:delText>
        </w:r>
      </w:del>
    </w:p>
    <w:p w14:paraId="0CEF5889" w14:textId="77777777" w:rsidR="00A24CA1" w:rsidRDefault="00A24CA1" w:rsidP="00A72807">
      <w:pPr>
        <w:ind w:left="1080"/>
        <w:rPr>
          <w:ins w:id="207" w:author="Microsoft Office User" w:date="2017-12-01T08:40:00Z"/>
        </w:rPr>
      </w:pPr>
    </w:p>
    <w:p w14:paraId="1B628BA2" w14:textId="54A814F5" w:rsidR="0068613E" w:rsidRDefault="0068613E" w:rsidP="00A72807">
      <w:pPr>
        <w:ind w:left="1080"/>
      </w:pPr>
      <w:ins w:id="208" w:author="Microsoft Office User" w:date="2017-12-01T08:40:00Z">
        <w:r>
          <w:t xml:space="preserve">Limitation: </w:t>
        </w:r>
      </w:ins>
    </w:p>
    <w:p w14:paraId="6AD487FD" w14:textId="77777777" w:rsidR="00C00B4B" w:rsidRDefault="00D90592" w:rsidP="00A72807">
      <w:pPr>
        <w:ind w:left="1080"/>
        <w:rPr>
          <w:ins w:id="209" w:author="Microsoft Office User" w:date="2017-12-01T08:43:00Z"/>
        </w:rPr>
      </w:pPr>
      <w:r>
        <w:lastRenderedPageBreak/>
        <w:t xml:space="preserve">Due to the fact that we only design our research based on consented sample data, it doesn’t contain all students enrolling the class. However, consented students take </w:t>
      </w:r>
      <w:r w:rsidR="00E91D15">
        <w:t xml:space="preserve">up </w:t>
      </w:r>
      <w:del w:id="210" w:author="Microsoft Office User" w:date="2017-12-01T08:41:00Z">
        <w:r w:rsidR="00B11AFB" w:rsidDel="0068613E">
          <w:delText>78</w:delText>
        </w:r>
      </w:del>
      <w:ins w:id="211" w:author="Microsoft Office User" w:date="2017-12-01T08:41:00Z">
        <w:r w:rsidR="0068613E">
          <w:t>84.7</w:t>
        </w:r>
      </w:ins>
      <w:r>
        <w:t xml:space="preserve">% of </w:t>
      </w:r>
      <w:del w:id="212" w:author="Microsoft Office User" w:date="2017-12-01T08:41:00Z">
        <w:r w:rsidDel="0068613E">
          <w:delText xml:space="preserve">all </w:delText>
        </w:r>
      </w:del>
      <w:ins w:id="213" w:author="Microsoft Office User" w:date="2017-12-01T08:41:00Z">
        <w:r w:rsidR="0068613E">
          <w:t>total</w:t>
        </w:r>
        <w:r w:rsidR="0068613E">
          <w:t xml:space="preserve"> </w:t>
        </w:r>
      </w:ins>
      <w:r>
        <w:t>students,</w:t>
      </w:r>
      <w:del w:id="214" w:author="Microsoft Office User" w:date="2017-12-01T08:41:00Z">
        <w:r w:rsidDel="0068613E">
          <w:delText xml:space="preserve"> </w:delText>
        </w:r>
      </w:del>
      <w:ins w:id="215" w:author="Microsoft Office User" w:date="2017-12-01T08:41:00Z">
        <w:r w:rsidR="0068613E">
          <w:t xml:space="preserve"> where consented participants are 96% of all participants</w:t>
        </w:r>
      </w:ins>
      <w:del w:id="216" w:author="Microsoft Office User" w:date="2017-12-01T08:41:00Z">
        <w:r w:rsidDel="0068613E">
          <w:delText>so we claimed our sample is valid and persuasive</w:delText>
        </w:r>
      </w:del>
      <w:r>
        <w:t>.</w:t>
      </w:r>
      <w:ins w:id="217" w:author="Microsoft Office User" w:date="2017-12-01T08:41:00Z">
        <w:r w:rsidR="0068613E">
          <w:t xml:space="preserve"> </w:t>
        </w:r>
      </w:ins>
    </w:p>
    <w:p w14:paraId="6F19B67B" w14:textId="77777777" w:rsidR="00442794" w:rsidRDefault="00442794" w:rsidP="00A72807">
      <w:pPr>
        <w:ind w:left="1080"/>
        <w:rPr>
          <w:ins w:id="218" w:author="Microsoft Office User" w:date="2017-12-01T08:46:00Z"/>
        </w:rPr>
      </w:pPr>
    </w:p>
    <w:p w14:paraId="552442D4" w14:textId="6DE47958" w:rsidR="00A24CA1" w:rsidDel="00442794" w:rsidRDefault="00D90592" w:rsidP="00A72807">
      <w:pPr>
        <w:ind w:left="1080"/>
        <w:rPr>
          <w:del w:id="219" w:author="Microsoft Office User" w:date="2017-12-01T08:45:00Z"/>
        </w:rPr>
      </w:pPr>
      <w:del w:id="220" w:author="Microsoft Office User" w:date="2017-12-01T08:45:00Z">
        <w:r w:rsidDel="00442794">
          <w:delText xml:space="preserve"> </w:delText>
        </w:r>
      </w:del>
    </w:p>
    <w:p w14:paraId="4DFDB955" w14:textId="77777777" w:rsidR="001372BE" w:rsidRPr="00A72807" w:rsidRDefault="001372BE" w:rsidP="00A72807">
      <w:pPr>
        <w:ind w:left="1080"/>
      </w:pPr>
    </w:p>
    <w:p w14:paraId="75075AD9" w14:textId="77777777" w:rsidR="003B473C" w:rsidRDefault="003B473C"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Conclusion</w:t>
      </w:r>
    </w:p>
    <w:p w14:paraId="3635250D" w14:textId="0D481C5A" w:rsidR="00AC55FF" w:rsidRPr="00AC55FF" w:rsidRDefault="00AC55FF" w:rsidP="00AC55FF">
      <w:pPr>
        <w:ind w:left="1080"/>
      </w:pPr>
      <w:r>
        <w:t>In this paper, social network analysis combined with statistical graphics and validation check have been used to understand demographics of students who do or do not participate in online discussion forums.</w:t>
      </w:r>
      <w:ins w:id="221" w:author="Microsoft Office User" w:date="2017-12-01T08:46:00Z">
        <w:r w:rsidR="00442794">
          <w:t xml:space="preserve"> </w:t>
        </w:r>
      </w:ins>
      <w:ins w:id="222" w:author="Microsoft Office User" w:date="2017-12-01T08:49:00Z">
        <w:r w:rsidR="000409E8">
          <w:t xml:space="preserve">The results will help instructors have a better understanding of </w:t>
        </w:r>
      </w:ins>
      <w:ins w:id="223" w:author="Microsoft Office User" w:date="2017-12-01T08:56:00Z">
        <w:r w:rsidR="00FB3C2A">
          <w:t>whom may benefit most from online discussion and who</w:t>
        </w:r>
      </w:ins>
      <w:ins w:id="224" w:author="Microsoft Office User" w:date="2017-12-01T08:57:00Z">
        <w:r w:rsidR="00FB3C2A">
          <w:t xml:space="preserve">m do not feel comfortable </w:t>
        </w:r>
      </w:ins>
      <w:ins w:id="225" w:author="Microsoft Office User" w:date="2017-12-01T08:58:00Z">
        <w:r w:rsidR="008C14C1">
          <w:t xml:space="preserve">using web-based discussion forums. </w:t>
        </w:r>
      </w:ins>
      <w:moveFromRangeStart w:id="226" w:author="Microsoft Office User" w:date="2017-12-01T08:14:00Z" w:name="move499879399"/>
      <w:moveFrom w:id="227" w:author="Microsoft Office User" w:date="2017-12-01T08:14:00Z">
        <w:r w:rsidDel="00133973">
          <w:t xml:space="preserve"> It is shown that female students are more likely to be involved than their male counterparts. Also, White and American Asians are overrepresented but international students are underrepresented in the engaged group</w:t>
        </w:r>
      </w:moveFrom>
      <w:moveFromRangeEnd w:id="226"/>
      <w:del w:id="228" w:author="Microsoft Office User" w:date="2017-12-01T08:14:00Z">
        <w:r w:rsidDel="00133973">
          <w:delText xml:space="preserve">. </w:delText>
        </w:r>
      </w:del>
    </w:p>
    <w:p w14:paraId="2FDB450E" w14:textId="77777777" w:rsidR="00AC55FF" w:rsidRDefault="003B473C" w:rsidP="00AC55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Future Work</w:t>
      </w:r>
    </w:p>
    <w:p w14:paraId="09F5020E" w14:textId="77777777" w:rsidR="00AC55FF" w:rsidRDefault="00AC55FF" w:rsidP="00AC55FF">
      <w:pPr>
        <w:pStyle w:val="ListParagraph"/>
        <w:ind w:left="1080"/>
        <w:rPr>
          <w:rFonts w:ascii="Times New Roman" w:hAnsi="Times New Roman" w:cs="Times New Roman"/>
          <w:sz w:val="24"/>
          <w:szCs w:val="24"/>
        </w:rPr>
      </w:pPr>
    </w:p>
    <w:p w14:paraId="175C9001" w14:textId="77777777" w:rsidR="00AC55FF" w:rsidRDefault="00AC55FF" w:rsidP="00AC55F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work extends our knowledge of who uses online collaboration tools, and future work will analyze the content of posts and explore the influence of forum participations on grades via a regression model. </w:t>
      </w:r>
    </w:p>
    <w:p w14:paraId="550D43B0" w14:textId="77777777" w:rsidR="00AC55FF" w:rsidRPr="00AC55FF" w:rsidRDefault="00AC55FF" w:rsidP="00AC55FF">
      <w:pPr>
        <w:pStyle w:val="ListParagraph"/>
        <w:ind w:left="1080"/>
        <w:rPr>
          <w:rFonts w:ascii="Times New Roman" w:hAnsi="Times New Roman" w:cs="Times New Roman"/>
          <w:sz w:val="24"/>
          <w:szCs w:val="24"/>
        </w:rPr>
      </w:pPr>
    </w:p>
    <w:p w14:paraId="78EAA228" w14:textId="77777777" w:rsidR="00F971D6" w:rsidRDefault="00F971D6"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Reference</w:t>
      </w:r>
    </w:p>
    <w:p w14:paraId="5C5BD5F6" w14:textId="77777777" w:rsidR="00F971D6" w:rsidRDefault="00F971D6" w:rsidP="00B340DE">
      <w:pPr>
        <w:pStyle w:val="ListParagraph"/>
        <w:numPr>
          <w:ilvl w:val="1"/>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P.Suraj</w:t>
      </w:r>
      <w:proofErr w:type="spellEnd"/>
      <w:proofErr w:type="gramEnd"/>
      <w:r>
        <w:rPr>
          <w:rFonts w:ascii="Times New Roman" w:hAnsi="Times New Roman" w:cs="Times New Roman"/>
          <w:sz w:val="24"/>
          <w:szCs w:val="24"/>
        </w:rPr>
        <w:t xml:space="preserve"> and V. S. K. Roshni, “Social Network Analysis in Student Online Discussion Forums”, </w:t>
      </w:r>
      <w:r w:rsidRPr="00F971D6">
        <w:rPr>
          <w:rFonts w:ascii="Times New Roman" w:hAnsi="Times New Roman" w:cs="Times New Roman"/>
          <w:i/>
          <w:sz w:val="24"/>
          <w:szCs w:val="24"/>
        </w:rPr>
        <w:t>2015 IEEE Recent Advances in Intelligent Computational System(RAICS)</w:t>
      </w:r>
      <w:r>
        <w:rPr>
          <w:rFonts w:ascii="Times New Roman" w:hAnsi="Times New Roman" w:cs="Times New Roman"/>
          <w:sz w:val="24"/>
          <w:szCs w:val="24"/>
        </w:rPr>
        <w:t>, 2015.</w:t>
      </w:r>
    </w:p>
    <w:p w14:paraId="4A2C1AE7" w14:textId="77777777" w:rsidR="00B340DE" w:rsidRDefault="00B340DE" w:rsidP="00F971D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 He, “Evaluating Students Online Discussion Performance by Using Social Network Analysis”, </w:t>
      </w:r>
      <w:r w:rsidR="00B24F4E">
        <w:rPr>
          <w:rFonts w:ascii="Times New Roman" w:hAnsi="Times New Roman" w:cs="Times New Roman"/>
          <w:sz w:val="24"/>
          <w:szCs w:val="24"/>
        </w:rPr>
        <w:t>2012.</w:t>
      </w:r>
    </w:p>
    <w:p w14:paraId="1910F646" w14:textId="77777777" w:rsidR="00BD1FD0" w:rsidRDefault="00BD1FD0" w:rsidP="00F971D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Y. Lin, T. Lin, “Demographics of Social Network Users- a Case Study on </w:t>
      </w:r>
      <w:proofErr w:type="spellStart"/>
      <w:r>
        <w:rPr>
          <w:rFonts w:ascii="Times New Roman" w:hAnsi="Times New Roman" w:cs="Times New Roman"/>
          <w:sz w:val="24"/>
          <w:szCs w:val="24"/>
        </w:rPr>
        <w:t>Plurk</w:t>
      </w:r>
      <w:proofErr w:type="spellEnd"/>
      <w:r>
        <w:rPr>
          <w:rFonts w:ascii="Times New Roman" w:hAnsi="Times New Roman" w:cs="Times New Roman"/>
          <w:sz w:val="24"/>
          <w:szCs w:val="24"/>
        </w:rPr>
        <w:t>”, 2012.</w:t>
      </w:r>
    </w:p>
    <w:p w14:paraId="3D3FC8D7" w14:textId="28354EBD" w:rsidR="004D5838" w:rsidRDefault="00BD1FD0" w:rsidP="004D58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 Andrews, J. </w:t>
      </w:r>
      <w:proofErr w:type="spellStart"/>
      <w:r>
        <w:rPr>
          <w:rFonts w:ascii="Times New Roman" w:hAnsi="Times New Roman" w:cs="Times New Roman"/>
          <w:sz w:val="24"/>
          <w:szCs w:val="24"/>
        </w:rPr>
        <w:t>Preece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Turoff</w:t>
      </w:r>
      <w:proofErr w:type="spellEnd"/>
      <w:r>
        <w:rPr>
          <w:rFonts w:ascii="Times New Roman" w:hAnsi="Times New Roman" w:cs="Times New Roman"/>
          <w:sz w:val="24"/>
          <w:szCs w:val="24"/>
        </w:rPr>
        <w:t xml:space="preserve">, “A Conceptual Framework for Demographic Groups Resistant to Online Community Interaction”, 2001. </w:t>
      </w:r>
    </w:p>
    <w:p w14:paraId="201A7611" w14:textId="7E70C91A" w:rsidR="004D5838" w:rsidRDefault="004D5838" w:rsidP="004D5838">
      <w:pPr>
        <w:pStyle w:val="ListParagraph"/>
        <w:numPr>
          <w:ilvl w:val="1"/>
          <w:numId w:val="2"/>
        </w:numPr>
        <w:rPr>
          <w:rFonts w:ascii="Times New Roman" w:hAnsi="Times New Roman" w:cs="Times New Roman"/>
          <w:sz w:val="24"/>
          <w:szCs w:val="24"/>
        </w:rPr>
      </w:pPr>
      <w:r w:rsidRPr="004D5838">
        <w:rPr>
          <w:rFonts w:ascii="Times New Roman" w:hAnsi="Times New Roman" w:cs="Times New Roman"/>
          <w:sz w:val="24"/>
          <w:szCs w:val="24"/>
        </w:rPr>
        <w:t>Engaging students for success in calculus with online learning forums</w:t>
      </w:r>
    </w:p>
    <w:p w14:paraId="6EFE24C5" w14:textId="3E13BAA1" w:rsidR="00DB3D79" w:rsidRDefault="00DB3D79" w:rsidP="004D58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“Analysis on the General profile of users on Plurk.com”</w:t>
      </w:r>
    </w:p>
    <w:p w14:paraId="08392C15" w14:textId="117115F1" w:rsidR="000B1A4B" w:rsidRDefault="000B1A4B" w:rsidP="004D58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“Demographic and Structural Characteristics to Rationalize Link Formation in Online Social Networks”</w:t>
      </w:r>
    </w:p>
    <w:p w14:paraId="09BEDD09" w14:textId="4E121A7F" w:rsidR="000B1A4B" w:rsidRDefault="000B1A4B" w:rsidP="004D58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“Characterizing user behavior and information propagation on a social multimedia network”</w:t>
      </w:r>
    </w:p>
    <w:p w14:paraId="187DB94A" w14:textId="2A39F9E4" w:rsidR="00480613" w:rsidRPr="000235DA" w:rsidRDefault="00480613" w:rsidP="004D5838">
      <w:pPr>
        <w:pStyle w:val="ListParagraph"/>
        <w:numPr>
          <w:ilvl w:val="1"/>
          <w:numId w:val="2"/>
        </w:numPr>
        <w:rPr>
          <w:rFonts w:ascii="Times New Roman" w:hAnsi="Times New Roman" w:cs="Times New Roman"/>
          <w:sz w:val="24"/>
          <w:szCs w:val="24"/>
        </w:rPr>
      </w:pPr>
      <w:r>
        <w:t xml:space="preserve">S.K. </w:t>
      </w:r>
      <w:proofErr w:type="spellStart"/>
      <w:r>
        <w:t>Taradi</w:t>
      </w:r>
      <w:proofErr w:type="spellEnd"/>
      <w:r>
        <w:t xml:space="preserve">, M. </w:t>
      </w:r>
      <w:proofErr w:type="spellStart"/>
      <w:r>
        <w:t>Taradi</w:t>
      </w:r>
      <w:proofErr w:type="spellEnd"/>
      <w:r>
        <w:t>, "Expanding the traditional physiology class with asynchronous online discussions and collaborative projects", Advances in Physiology Education, 28 (2) (2004), pp. 73-78</w:t>
      </w:r>
    </w:p>
    <w:p w14:paraId="0C0B2E77" w14:textId="4EDEDE90" w:rsidR="000235DA" w:rsidRDefault="000235DA" w:rsidP="004D58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Pr="000235DA">
        <w:rPr>
          <w:rFonts w:ascii="Times New Roman" w:hAnsi="Times New Roman" w:cs="Times New Roman"/>
          <w:sz w:val="24"/>
          <w:szCs w:val="24"/>
        </w:rPr>
        <w:t xml:space="preserve">L.M. </w:t>
      </w:r>
      <w:proofErr w:type="spellStart"/>
      <w:r w:rsidRPr="000235DA">
        <w:rPr>
          <w:rFonts w:ascii="Times New Roman" w:hAnsi="Times New Roman" w:cs="Times New Roman"/>
          <w:sz w:val="24"/>
          <w:szCs w:val="24"/>
        </w:rPr>
        <w:t>HarasimOn</w:t>
      </w:r>
      <w:proofErr w:type="spellEnd"/>
      <w:r w:rsidRPr="000235DA">
        <w:rPr>
          <w:rFonts w:ascii="Times New Roman" w:hAnsi="Times New Roman" w:cs="Times New Roman"/>
          <w:sz w:val="24"/>
          <w:szCs w:val="24"/>
        </w:rPr>
        <w:t xml:space="preserve">-line education: a new domain R. Mason, A. Kaye (Eds.), </w:t>
      </w:r>
      <w:proofErr w:type="spellStart"/>
      <w:r w:rsidRPr="000235DA">
        <w:rPr>
          <w:rFonts w:ascii="Times New Roman" w:hAnsi="Times New Roman" w:cs="Times New Roman"/>
          <w:sz w:val="24"/>
          <w:szCs w:val="24"/>
        </w:rPr>
        <w:t>Mindweave</w:t>
      </w:r>
      <w:proofErr w:type="spellEnd"/>
      <w:r w:rsidRPr="000235DA">
        <w:rPr>
          <w:rFonts w:ascii="Times New Roman" w:hAnsi="Times New Roman" w:cs="Times New Roman"/>
          <w:sz w:val="24"/>
          <w:szCs w:val="24"/>
        </w:rPr>
        <w:t xml:space="preserve">: Communication, computers, and distance education, </w:t>
      </w:r>
      <w:proofErr w:type="spellStart"/>
      <w:r w:rsidRPr="000235DA">
        <w:rPr>
          <w:rFonts w:ascii="Times New Roman" w:hAnsi="Times New Roman" w:cs="Times New Roman"/>
          <w:sz w:val="24"/>
          <w:szCs w:val="24"/>
        </w:rPr>
        <w:t>Pergamon</w:t>
      </w:r>
      <w:proofErr w:type="spellEnd"/>
      <w:r w:rsidRPr="000235DA">
        <w:rPr>
          <w:rFonts w:ascii="Times New Roman" w:hAnsi="Times New Roman" w:cs="Times New Roman"/>
          <w:sz w:val="24"/>
          <w:szCs w:val="24"/>
        </w:rPr>
        <w:t xml:space="preserve">, Elmsford, New </w:t>
      </w:r>
      <w:proofErr w:type="gramStart"/>
      <w:r w:rsidRPr="000235DA">
        <w:rPr>
          <w:rFonts w:ascii="Times New Roman" w:hAnsi="Times New Roman" w:cs="Times New Roman"/>
          <w:sz w:val="24"/>
          <w:szCs w:val="24"/>
        </w:rPr>
        <w:t>York(</w:t>
      </w:r>
      <w:proofErr w:type="gramEnd"/>
      <w:r w:rsidRPr="000235DA">
        <w:rPr>
          <w:rFonts w:ascii="Times New Roman" w:hAnsi="Times New Roman" w:cs="Times New Roman"/>
          <w:sz w:val="24"/>
          <w:szCs w:val="24"/>
        </w:rPr>
        <w:t>1989)</w:t>
      </w:r>
    </w:p>
    <w:p w14:paraId="2CE8225B" w14:textId="2BA3BC90" w:rsidR="00697AF3" w:rsidRPr="00697AF3" w:rsidRDefault="00697AF3" w:rsidP="00697AF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Pr="00697AF3">
        <w:rPr>
          <w:rFonts w:ascii="Times New Roman" w:hAnsi="Times New Roman" w:cs="Times New Roman"/>
          <w:sz w:val="24"/>
          <w:szCs w:val="24"/>
        </w:rPr>
        <w:t xml:space="preserve">D.R. Garrison, T. Anderson, W. </w:t>
      </w:r>
      <w:proofErr w:type="spellStart"/>
      <w:r w:rsidRPr="00697AF3">
        <w:rPr>
          <w:rFonts w:ascii="Times New Roman" w:hAnsi="Times New Roman" w:cs="Times New Roman"/>
          <w:sz w:val="24"/>
          <w:szCs w:val="24"/>
        </w:rPr>
        <w:t>ArcherCritical</w:t>
      </w:r>
      <w:proofErr w:type="spellEnd"/>
      <w:r w:rsidRPr="00697AF3">
        <w:rPr>
          <w:rFonts w:ascii="Times New Roman" w:hAnsi="Times New Roman" w:cs="Times New Roman"/>
          <w:sz w:val="24"/>
          <w:szCs w:val="24"/>
        </w:rPr>
        <w:t xml:space="preserve"> inquiry in a text-based environment: computer conferencing in higher education</w:t>
      </w:r>
      <w:r>
        <w:rPr>
          <w:rFonts w:ascii="Times New Roman" w:hAnsi="Times New Roman" w:cs="Times New Roman"/>
          <w:sz w:val="24"/>
          <w:szCs w:val="24"/>
        </w:rPr>
        <w:t xml:space="preserve">, </w:t>
      </w:r>
      <w:r w:rsidRPr="00697AF3">
        <w:rPr>
          <w:rFonts w:ascii="Times New Roman" w:hAnsi="Times New Roman" w:cs="Times New Roman"/>
          <w:sz w:val="24"/>
          <w:szCs w:val="24"/>
        </w:rPr>
        <w:t>The Internet and Higher Education, 2 (2–3) (1999), pp. 87-105</w:t>
      </w:r>
    </w:p>
    <w:p w14:paraId="0F92EF86" w14:textId="4B8D436D" w:rsidR="00697AF3" w:rsidRDefault="00697AF3" w:rsidP="004D5838">
      <w:pPr>
        <w:pStyle w:val="ListParagraph"/>
        <w:numPr>
          <w:ilvl w:val="1"/>
          <w:numId w:val="2"/>
        </w:numPr>
        <w:rPr>
          <w:rFonts w:ascii="Times New Roman" w:hAnsi="Times New Roman" w:cs="Times New Roman"/>
          <w:sz w:val="24"/>
          <w:szCs w:val="24"/>
        </w:rPr>
      </w:pPr>
    </w:p>
    <w:p w14:paraId="4F48F028" w14:textId="77777777" w:rsidR="003526A6" w:rsidRDefault="003526A6" w:rsidP="003526A6">
      <w:pPr>
        <w:ind w:left="1080"/>
      </w:pPr>
    </w:p>
    <w:p w14:paraId="14C23B30" w14:textId="77777777" w:rsidR="00407D58" w:rsidRPr="00407D58" w:rsidRDefault="003526A6" w:rsidP="00407D58">
      <w:pPr>
        <w:pStyle w:val="Bibliography"/>
        <w:rPr>
          <w:rFonts w:ascii="Calibri"/>
        </w:rPr>
      </w:pPr>
      <w:r>
        <w:rPr>
          <w:sz w:val="24"/>
          <w:szCs w:val="24"/>
        </w:rPr>
        <w:fldChar w:fldCharType="begin"/>
      </w:r>
      <w:r w:rsidR="00407D58">
        <w:rPr>
          <w:sz w:val="24"/>
          <w:szCs w:val="24"/>
        </w:rPr>
        <w:instrText xml:space="preserve"> ADDIN ZOTERO_BIBL {"custom":[]} CSL_BIBLIOGRAPHY </w:instrText>
      </w:r>
      <w:r>
        <w:rPr>
          <w:sz w:val="24"/>
          <w:szCs w:val="24"/>
        </w:rPr>
        <w:fldChar w:fldCharType="separate"/>
      </w:r>
      <w:r w:rsidR="00407D58" w:rsidRPr="00407D58">
        <w:rPr>
          <w:rFonts w:ascii="Calibri"/>
        </w:rPr>
        <w:t>[1]</w:t>
      </w:r>
      <w:r w:rsidR="00407D58" w:rsidRPr="00407D58">
        <w:rPr>
          <w:rFonts w:ascii="Calibri"/>
        </w:rPr>
        <w:tab/>
        <w:t xml:space="preserve">C. K. Cheng, D. E. Paré, L.-M. Collimore, and S. Joordens, “Assessing the effectiveness of a voluntary online discussion forum on improving students’ course performance,” </w:t>
      </w:r>
      <w:r w:rsidR="00407D58" w:rsidRPr="00407D58">
        <w:rPr>
          <w:rFonts w:ascii="Calibri"/>
          <w:i/>
          <w:iCs/>
        </w:rPr>
        <w:t>Comput. Educ.</w:t>
      </w:r>
      <w:r w:rsidR="00407D58" w:rsidRPr="00407D58">
        <w:rPr>
          <w:rFonts w:ascii="Calibri"/>
        </w:rPr>
        <w:t>, vol. 56, no. 1, pp. 253–261, Jan. 2011.</w:t>
      </w:r>
    </w:p>
    <w:p w14:paraId="7A656BE3" w14:textId="77777777" w:rsidR="00407D58" w:rsidRPr="00407D58" w:rsidRDefault="00407D58" w:rsidP="00407D58">
      <w:pPr>
        <w:pStyle w:val="Bibliography"/>
        <w:rPr>
          <w:rFonts w:ascii="Calibri"/>
        </w:rPr>
      </w:pPr>
      <w:r w:rsidRPr="00407D58">
        <w:rPr>
          <w:rFonts w:ascii="Calibri"/>
        </w:rPr>
        <w:t>[2]</w:t>
      </w:r>
      <w:r w:rsidRPr="00407D58">
        <w:rPr>
          <w:rFonts w:ascii="Calibri"/>
        </w:rPr>
        <w:tab/>
        <w:t>“1-s2.0-S1096751600000166-main.pdf.” .</w:t>
      </w:r>
    </w:p>
    <w:p w14:paraId="1FE8E04C" w14:textId="77777777" w:rsidR="00407D58" w:rsidRPr="00407D58" w:rsidRDefault="00407D58" w:rsidP="00407D58">
      <w:pPr>
        <w:pStyle w:val="Bibliography"/>
        <w:rPr>
          <w:rFonts w:ascii="Calibri"/>
        </w:rPr>
      </w:pPr>
      <w:r w:rsidRPr="00407D58">
        <w:rPr>
          <w:rFonts w:ascii="Calibri"/>
        </w:rPr>
        <w:t>[3]</w:t>
      </w:r>
      <w:r w:rsidRPr="00407D58">
        <w:rPr>
          <w:rFonts w:ascii="Calibri"/>
        </w:rPr>
        <w:tab/>
        <w:t xml:space="preserve">A. Minichiello and C. Hailey, “Engaging students for success in calculus with online learning forums,” in </w:t>
      </w:r>
      <w:r w:rsidRPr="00407D58">
        <w:rPr>
          <w:rFonts w:ascii="Calibri"/>
          <w:i/>
          <w:iCs/>
        </w:rPr>
        <w:t>2013 IEEE Frontiers in Education Conference (FIE)</w:t>
      </w:r>
      <w:r w:rsidRPr="00407D58">
        <w:rPr>
          <w:rFonts w:ascii="Calibri"/>
        </w:rPr>
        <w:t>, 2013, pp. 1465–1467.</w:t>
      </w:r>
    </w:p>
    <w:p w14:paraId="43F18EC3" w14:textId="77777777" w:rsidR="00407D58" w:rsidRPr="00407D58" w:rsidRDefault="00407D58" w:rsidP="00407D58">
      <w:pPr>
        <w:pStyle w:val="Bibliography"/>
        <w:rPr>
          <w:rFonts w:ascii="Calibri"/>
        </w:rPr>
      </w:pPr>
      <w:r w:rsidRPr="00407D58">
        <w:rPr>
          <w:rFonts w:ascii="Calibri"/>
        </w:rPr>
        <w:t>[4]</w:t>
      </w:r>
      <w:r w:rsidRPr="00407D58">
        <w:rPr>
          <w:rFonts w:ascii="Calibri"/>
        </w:rPr>
        <w:tab/>
        <w:t xml:space="preserve">F. Ke and D. Kwak, “Online learning across ethnicity and age: A study on learning interaction participation, perception, and learning satisfaction,” </w:t>
      </w:r>
      <w:r w:rsidRPr="00407D58">
        <w:rPr>
          <w:rFonts w:ascii="Calibri"/>
          <w:i/>
          <w:iCs/>
        </w:rPr>
        <w:t>Comput. Educ.</w:t>
      </w:r>
      <w:r w:rsidRPr="00407D58">
        <w:rPr>
          <w:rFonts w:ascii="Calibri"/>
        </w:rPr>
        <w:t>, vol. 61, no. Supplement C, pp. 43–51, Feb. 2013.</w:t>
      </w:r>
    </w:p>
    <w:p w14:paraId="24FEAFCD" w14:textId="77777777" w:rsidR="00407D58" w:rsidRPr="00407D58" w:rsidRDefault="00407D58" w:rsidP="00407D58">
      <w:pPr>
        <w:pStyle w:val="Bibliography"/>
        <w:rPr>
          <w:rFonts w:ascii="Calibri"/>
        </w:rPr>
      </w:pPr>
      <w:r w:rsidRPr="00407D58">
        <w:rPr>
          <w:rFonts w:ascii="Calibri"/>
        </w:rPr>
        <w:t>[5]</w:t>
      </w:r>
      <w:r w:rsidRPr="00407D58">
        <w:rPr>
          <w:rFonts w:ascii="Calibri"/>
        </w:rPr>
        <w:tab/>
        <w:t xml:space="preserve">“What statistical analysis should I use? Statistical analyses using SPSS,” </w:t>
      </w:r>
      <w:r w:rsidRPr="00407D58">
        <w:rPr>
          <w:rFonts w:ascii="Calibri"/>
          <w:i/>
          <w:iCs/>
        </w:rPr>
        <w:t>IDRE Stats</w:t>
      </w:r>
      <w:r w:rsidRPr="00407D58">
        <w:rPr>
          <w:rFonts w:ascii="Calibri"/>
        </w:rPr>
        <w:t>. .</w:t>
      </w:r>
    </w:p>
    <w:p w14:paraId="4562CDBF" w14:textId="065CFF95" w:rsidR="007E578E" w:rsidRPr="003526A6" w:rsidRDefault="003526A6" w:rsidP="007E578E">
      <w:pPr>
        <w:ind w:left="1080"/>
      </w:pPr>
      <w:r>
        <w:fldChar w:fldCharType="end"/>
      </w:r>
    </w:p>
    <w:sectPr w:rsidR="007E578E" w:rsidRPr="003526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ck S" w:date="2017-11-30T14:54:00Z" w:initials="NS">
    <w:p w14:paraId="269AD52D" w14:textId="5EFFDB27" w:rsidR="00EC4E72" w:rsidRDefault="00EC4E72">
      <w:pPr>
        <w:pStyle w:val="CommentText"/>
      </w:pPr>
      <w:r>
        <w:rPr>
          <w:rStyle w:val="CommentReference"/>
        </w:rPr>
        <w:annotationRef/>
      </w:r>
      <w:r>
        <w:t>Is there a reason that the body of the document is shifted to the right?  The headings are indented a good amount, and the body under the headings are indented even more.  I would move everything over to the left.</w:t>
      </w:r>
    </w:p>
  </w:comment>
  <w:comment w:id="8" w:author="Nick S" w:date="2017-11-30T15:35:00Z" w:initials="NS">
    <w:p w14:paraId="2F5BEE62" w14:textId="3388EBC2" w:rsidR="00D676B2" w:rsidRDefault="00D676B2">
      <w:pPr>
        <w:pStyle w:val="CommentText"/>
      </w:pPr>
      <w:r>
        <w:rPr>
          <w:rStyle w:val="CommentReference"/>
        </w:rPr>
        <w:annotationRef/>
      </w:r>
      <w:r>
        <w:t>Is this relevant to this paper?  I don’t think you are studying the interaction of students—you are only studying the participation of students, correct?</w:t>
      </w:r>
    </w:p>
  </w:comment>
  <w:comment w:id="15" w:author="Nick S" w:date="2017-11-30T15:36:00Z" w:initials="NS">
    <w:p w14:paraId="10C202A8" w14:textId="0E099B3A" w:rsidR="002F2ADD" w:rsidRDefault="002F2ADD">
      <w:pPr>
        <w:pStyle w:val="CommentText"/>
      </w:pPr>
      <w:r>
        <w:rPr>
          <w:rStyle w:val="CommentReference"/>
        </w:rPr>
        <w:annotationRef/>
      </w:r>
      <w:r>
        <w:t>Do you, or is really just the number of times someone posted, which is not really SNA.</w:t>
      </w:r>
    </w:p>
  </w:comment>
  <w:comment w:id="17" w:author="Nick S" w:date="2017-11-30T15:38:00Z" w:initials="NS">
    <w:p w14:paraId="20B0FDF5" w14:textId="2C1B42AF" w:rsidR="00530C32" w:rsidRDefault="00530C32">
      <w:pPr>
        <w:pStyle w:val="CommentText"/>
      </w:pPr>
      <w:r>
        <w:rPr>
          <w:rStyle w:val="CommentReference"/>
        </w:rPr>
        <w:annotationRef/>
      </w:r>
      <w:r>
        <w:t xml:space="preserve">Both your research questions have to do with the relationship between </w:t>
      </w:r>
      <w:r w:rsidR="00A30F75">
        <w:t>demographics and participation.</w:t>
      </w:r>
    </w:p>
  </w:comment>
  <w:comment w:id="28" w:author="Nick S" w:date="2017-11-30T15:28:00Z" w:initials="NS">
    <w:p w14:paraId="4DD39C4B" w14:textId="6D639751" w:rsidR="00F265A8" w:rsidRDefault="00F265A8">
      <w:pPr>
        <w:pStyle w:val="CommentText"/>
      </w:pPr>
      <w:r>
        <w:rPr>
          <w:rStyle w:val="CommentReference"/>
        </w:rPr>
        <w:annotationRef/>
      </w:r>
      <w:r>
        <w:t xml:space="preserve">This is self-explanatory based on the previous sentence.  Why do we </w:t>
      </w:r>
      <w:r w:rsidR="00E11BCD">
        <w:t xml:space="preserve">care about how demographic characteristics relate to </w:t>
      </w:r>
      <w:r w:rsidR="00530C32">
        <w:t>participation</w:t>
      </w:r>
      <w:r w:rsidR="00E11BCD">
        <w:t>?</w:t>
      </w:r>
    </w:p>
  </w:comment>
  <w:comment w:id="40" w:author="Nick S" w:date="2017-11-30T15:41:00Z" w:initials="NS">
    <w:p w14:paraId="3396947F" w14:textId="57A184AA" w:rsidR="00A63577" w:rsidRDefault="00A63577">
      <w:pPr>
        <w:pStyle w:val="CommentText"/>
      </w:pPr>
      <w:r>
        <w:rPr>
          <w:rStyle w:val="CommentReference"/>
        </w:rPr>
        <w:annotationRef/>
      </w:r>
      <w:r>
        <w:t>Why do we hypothesize this?</w:t>
      </w:r>
    </w:p>
  </w:comment>
  <w:comment w:id="52" w:author="Nick S" w:date="2017-11-30T15:53:00Z" w:initials="NS">
    <w:p w14:paraId="78CCCEF8" w14:textId="77777777" w:rsidR="00E2106E" w:rsidRDefault="00E2106E">
      <w:pPr>
        <w:pStyle w:val="CommentText"/>
      </w:pPr>
      <w:r>
        <w:rPr>
          <w:rStyle w:val="CommentReference"/>
        </w:rPr>
        <w:annotationRef/>
      </w:r>
      <w:r>
        <w:t xml:space="preserve">Awkward; consider deleting or revising.  Are you trying to say that we expect the average number of posts per student to be higher for women than men?  What about the </w:t>
      </w:r>
      <w:proofErr w:type="spellStart"/>
      <w:r>
        <w:t>the</w:t>
      </w:r>
      <w:proofErr w:type="spellEnd"/>
      <w:r>
        <w:t xml:space="preserve"> demographic categories?  And, what is the basis of your hypothesis?</w:t>
      </w:r>
    </w:p>
    <w:p w14:paraId="2E236D57" w14:textId="77777777" w:rsidR="00E2106E" w:rsidRDefault="00E2106E">
      <w:pPr>
        <w:pStyle w:val="CommentText"/>
      </w:pPr>
    </w:p>
    <w:p w14:paraId="3EE206CF" w14:textId="77777777" w:rsidR="00E2106E" w:rsidRDefault="00E2106E">
      <w:pPr>
        <w:pStyle w:val="CommentText"/>
      </w:pPr>
      <w:r>
        <w:t>You may want to break your RQ2 hypothesis into a separate paragraph that starts with something like:</w:t>
      </w:r>
    </w:p>
    <w:p w14:paraId="3530C7FA" w14:textId="77777777" w:rsidR="00E2106E" w:rsidRDefault="00E2106E">
      <w:pPr>
        <w:pStyle w:val="CommentText"/>
      </w:pPr>
    </w:p>
    <w:p w14:paraId="21847F47" w14:textId="67C3FD9D" w:rsidR="00E2106E" w:rsidRDefault="00E2106E">
      <w:pPr>
        <w:pStyle w:val="CommentText"/>
      </w:pPr>
      <w:r>
        <w:t>“For the second research question, …”  Or, “Regarding the second research question, …”</w:t>
      </w:r>
    </w:p>
  </w:comment>
  <w:comment w:id="63" w:author="Nick S" w:date="2017-11-30T16:05:00Z" w:initials="NS">
    <w:p w14:paraId="05096F1D" w14:textId="3779C7F6" w:rsidR="00A37C1A" w:rsidRDefault="00A37C1A">
      <w:pPr>
        <w:pStyle w:val="CommentText"/>
      </w:pPr>
      <w:r>
        <w:rPr>
          <w:rStyle w:val="CommentReference"/>
        </w:rPr>
        <w:annotationRef/>
      </w:r>
      <w:r>
        <w:t>What do you mean by meaningful?</w:t>
      </w:r>
    </w:p>
  </w:comment>
  <w:comment w:id="64" w:author="Nick S" w:date="2017-11-30T16:06:00Z" w:initials="NS">
    <w:p w14:paraId="55F9031B" w14:textId="5C5C122B" w:rsidR="00A37C1A" w:rsidRDefault="00A37C1A">
      <w:pPr>
        <w:pStyle w:val="CommentText"/>
      </w:pPr>
      <w:r>
        <w:rPr>
          <w:rStyle w:val="CommentReference"/>
        </w:rPr>
        <w:annotationRef/>
      </w:r>
      <w:r>
        <w:t>I deleted a reference, you may need to add it back at the end of this sentence.</w:t>
      </w:r>
    </w:p>
  </w:comment>
  <w:comment w:id="67" w:author="Nick S" w:date="2017-11-30T16:07:00Z" w:initials="NS">
    <w:p w14:paraId="45BCC142" w14:textId="147925EA" w:rsidR="00A37C1A" w:rsidRDefault="00A37C1A">
      <w:pPr>
        <w:pStyle w:val="CommentText"/>
      </w:pPr>
      <w:r>
        <w:rPr>
          <w:rStyle w:val="CommentReference"/>
        </w:rPr>
        <w:annotationRef/>
      </w:r>
      <w:r>
        <w:t>Positive correlation (?)</w:t>
      </w:r>
    </w:p>
  </w:comment>
  <w:comment w:id="70" w:author="Nick S" w:date="2017-11-30T16:13:00Z" w:initials="NS">
    <w:p w14:paraId="3F8A4942" w14:textId="7CD74FF0" w:rsidR="0004535C" w:rsidRDefault="0004535C">
      <w:pPr>
        <w:pStyle w:val="CommentText"/>
      </w:pPr>
      <w:r>
        <w:rPr>
          <w:rStyle w:val="CommentReference"/>
        </w:rPr>
        <w:annotationRef/>
      </w:r>
      <w:r>
        <w:t>If it is just two authors, list both authors.  If it is three, it is your decision to list them all or not.  If three or more and you don’t want to list them all, then the correct phrase is “et al.” not “etc.”.</w:t>
      </w:r>
    </w:p>
  </w:comment>
  <w:comment w:id="79" w:author="Nick S" w:date="2017-11-30T16:16:00Z" w:initials="NS">
    <w:p w14:paraId="3B864602" w14:textId="2DB01B69" w:rsidR="00304859" w:rsidRDefault="00304859">
      <w:pPr>
        <w:pStyle w:val="CommentText"/>
      </w:pPr>
      <w:r>
        <w:rPr>
          <w:rStyle w:val="CommentReference"/>
        </w:rPr>
        <w:annotationRef/>
      </w:r>
      <w:r>
        <w:t>Look at the author guidelines regarding what citation style you should be using.</w:t>
      </w:r>
    </w:p>
  </w:comment>
  <w:comment w:id="92" w:author="Nick S" w:date="2017-11-30T16:22:00Z" w:initials="NS">
    <w:p w14:paraId="76C444E3" w14:textId="63B7A835" w:rsidR="00CA78F9" w:rsidRDefault="00CA78F9">
      <w:pPr>
        <w:pStyle w:val="CommentText"/>
      </w:pPr>
      <w:r>
        <w:rPr>
          <w:rStyle w:val="CommentReference"/>
        </w:rPr>
        <w:annotationRef/>
      </w:r>
      <w:r>
        <w:t>Is this what you meant?  Or do you mean that most look at the relationship between academic performance and forum participation?</w:t>
      </w:r>
    </w:p>
  </w:comment>
  <w:comment w:id="131" w:author="Nick S" w:date="2017-11-30T16:29:00Z" w:initials="NS">
    <w:p w14:paraId="5A858131" w14:textId="7E8CE131" w:rsidR="00033F0A" w:rsidRDefault="00033F0A">
      <w:pPr>
        <w:pStyle w:val="CommentText"/>
      </w:pPr>
      <w:r>
        <w:rPr>
          <w:rStyle w:val="CommentReference"/>
        </w:rPr>
        <w:annotationRef/>
      </w:r>
      <w:r>
        <w:t>You have already said this a couple times above.</w:t>
      </w:r>
    </w:p>
  </w:comment>
  <w:comment w:id="132" w:author="Nick S" w:date="2017-11-30T16:34:00Z" w:initials="NS">
    <w:p w14:paraId="4CD632C0" w14:textId="77777777" w:rsidR="00162A57" w:rsidRDefault="00162A57">
      <w:pPr>
        <w:pStyle w:val="CommentText"/>
      </w:pPr>
      <w:r>
        <w:rPr>
          <w:rStyle w:val="CommentReference"/>
        </w:rPr>
        <w:annotationRef/>
      </w:r>
      <w:r>
        <w:t xml:space="preserve">Try to connect the work you introduce in the paragraphs above to the work you did here (connect it to your RQs) so that the reader knows why the prior work is important.  </w:t>
      </w:r>
    </w:p>
    <w:p w14:paraId="6BC85977" w14:textId="77777777" w:rsidR="00162A57" w:rsidRDefault="00162A57">
      <w:pPr>
        <w:pStyle w:val="CommentText"/>
      </w:pPr>
    </w:p>
    <w:p w14:paraId="0E0FE2F6" w14:textId="47653C61" w:rsidR="00162A57" w:rsidRDefault="00162A57">
      <w:pPr>
        <w:pStyle w:val="CommentText"/>
      </w:pPr>
      <w:r>
        <w:t>I would end this section with how your research is filling some gap in the literature.  You should be identifying this gap (or at least building up to the identification of this gap) throughout this section.</w:t>
      </w:r>
    </w:p>
  </w:comment>
  <w:comment w:id="155" w:author="Nick S" w:date="2017-11-30T16:38:00Z" w:initials="NS">
    <w:p w14:paraId="0D2939D3" w14:textId="15E454A6" w:rsidR="001521B3" w:rsidRDefault="001521B3">
      <w:pPr>
        <w:pStyle w:val="CommentText"/>
      </w:pPr>
      <w:r>
        <w:rPr>
          <w:rStyle w:val="CommentReference"/>
        </w:rPr>
        <w:annotationRef/>
      </w:r>
      <w:r>
        <w:t>Delete.</w:t>
      </w:r>
    </w:p>
  </w:comment>
  <w:comment w:id="156" w:author="Nick S" w:date="2017-11-30T16:39:00Z" w:initials="NS">
    <w:p w14:paraId="7F57676E" w14:textId="77777777" w:rsidR="001521B3" w:rsidRDefault="001521B3">
      <w:pPr>
        <w:pStyle w:val="CommentText"/>
      </w:pPr>
      <w:r>
        <w:rPr>
          <w:rStyle w:val="CommentReference"/>
        </w:rPr>
        <w:annotationRef/>
      </w:r>
      <w:r>
        <w:t>I thought this was just in-degree and out-degrees—no centralities.</w:t>
      </w:r>
    </w:p>
    <w:p w14:paraId="3115856B" w14:textId="77777777" w:rsidR="001521B3" w:rsidRDefault="001521B3">
      <w:pPr>
        <w:pStyle w:val="CommentText"/>
      </w:pPr>
    </w:p>
    <w:p w14:paraId="7390312E" w14:textId="6A0A6AC2" w:rsidR="001521B3" w:rsidRDefault="001521B3">
      <w:pPr>
        <w:pStyle w:val="CommentText"/>
      </w:pPr>
      <w:r>
        <w:t xml:space="preserve">The use of </w:t>
      </w:r>
      <w:proofErr w:type="spellStart"/>
      <w:r>
        <w:t>pagerank</w:t>
      </w:r>
      <w:proofErr w:type="spellEnd"/>
      <w:r>
        <w:t xml:space="preserve"> is new; why did you decide to use that?  And how did you use it?  I will keep reading….</w:t>
      </w:r>
    </w:p>
    <w:p w14:paraId="2CAE730A" w14:textId="3B8002F3" w:rsidR="00CA66AF" w:rsidRDefault="00CA66AF">
      <w:pPr>
        <w:pStyle w:val="CommentText"/>
      </w:pPr>
    </w:p>
    <w:p w14:paraId="38FE0696" w14:textId="1E3C9698" w:rsidR="00CA66AF" w:rsidRDefault="00CA66AF">
      <w:pPr>
        <w:pStyle w:val="CommentText"/>
      </w:pPr>
      <w:r>
        <w:t>Contradicts sentence below (see below).  If you just use out-degree, I would delete this entire SNA section.  Somewhere just say you used the number of posts for each student.</w:t>
      </w:r>
    </w:p>
  </w:comment>
  <w:comment w:id="157" w:author="Nick S" w:date="2017-11-30T16:40:00Z" w:initials="NS">
    <w:p w14:paraId="37949549" w14:textId="6415F015" w:rsidR="004A7EBC" w:rsidRDefault="004A7EBC">
      <w:pPr>
        <w:pStyle w:val="CommentText"/>
      </w:pPr>
      <w:r>
        <w:rPr>
          <w:rStyle w:val="CommentReference"/>
        </w:rPr>
        <w:annotationRef/>
      </w:r>
      <w:r>
        <w:t>Delete.</w:t>
      </w:r>
    </w:p>
  </w:comment>
  <w:comment w:id="158" w:author="Nick S" w:date="2017-11-30T16:45:00Z" w:initials="NS">
    <w:p w14:paraId="3CB4522C" w14:textId="3E5581F8" w:rsidR="00F23405" w:rsidRDefault="00F23405">
      <w:pPr>
        <w:pStyle w:val="CommentText"/>
      </w:pPr>
      <w:r>
        <w:rPr>
          <w:rStyle w:val="CommentReference"/>
        </w:rPr>
        <w:annotationRef/>
      </w:r>
      <w:r>
        <w:t>Consider making this Data Collection and Measures and then adding a sentence or two about the fact that you used the number of post to 1) determine if they participated (# post &gt; 0), and 2) how frequently they participated.  You should also disclose that we have no way of measuring how often students looked at the forum but did not post questions or responses.  They were passive consumers of the forum’s information.</w:t>
      </w:r>
    </w:p>
  </w:comment>
  <w:comment w:id="159" w:author="Nick S" w:date="2017-11-30T16:45:00Z" w:initials="NS">
    <w:p w14:paraId="678AE918" w14:textId="0FD36AC9" w:rsidR="00F23405" w:rsidRDefault="00F23405">
      <w:pPr>
        <w:pStyle w:val="CommentText"/>
      </w:pPr>
      <w:r>
        <w:rPr>
          <w:rStyle w:val="CommentReference"/>
        </w:rPr>
        <w:annotationRef/>
      </w:r>
      <w:r>
        <w:t>Consider removing SNA stuff, and changing this section to “Participants”.</w:t>
      </w:r>
    </w:p>
  </w:comment>
  <w:comment w:id="160" w:author="Nick S" w:date="2017-11-30T16:42:00Z" w:initials="NS">
    <w:p w14:paraId="38A83517" w14:textId="2E7F7078" w:rsidR="004A7EBC" w:rsidRDefault="004A7EBC">
      <w:pPr>
        <w:pStyle w:val="CommentText"/>
      </w:pPr>
      <w:r>
        <w:rPr>
          <w:rStyle w:val="CommentReference"/>
        </w:rPr>
        <w:annotationRef/>
      </w:r>
      <w:proofErr w:type="gramStart"/>
      <w:r>
        <w:t>So</w:t>
      </w:r>
      <w:proofErr w:type="gramEnd"/>
      <w:r>
        <w:t xml:space="preserve"> are you using </w:t>
      </w:r>
      <w:r w:rsidR="00CA66AF">
        <w:t>in-degree and page rank also?</w:t>
      </w:r>
    </w:p>
  </w:comment>
  <w:comment w:id="161" w:author="Nick S" w:date="2017-11-30T16:48:00Z" w:initials="NS">
    <w:p w14:paraId="03DFD755" w14:textId="356FA85A" w:rsidR="005C2956" w:rsidRDefault="005C2956">
      <w:pPr>
        <w:pStyle w:val="CommentText"/>
      </w:pPr>
      <w:r>
        <w:rPr>
          <w:rStyle w:val="CommentReference"/>
        </w:rPr>
        <w:annotationRef/>
      </w:r>
      <w:r>
        <w:t>Split this out into Fall XXXX, Spring XXXX, and ____.  Or, say one fall semester (which had two sections of the class) and two spring semesters (which had four sections of the class).  [make sure the section numbers are correct].  Then you will need to tell the reader that the forum was shared across all sections of the course.</w:t>
      </w:r>
    </w:p>
  </w:comment>
  <w:comment w:id="162" w:author="Nick S" w:date="2017-11-30T16:55:00Z" w:initials="NS">
    <w:p w14:paraId="6813CE99" w14:textId="258D8C6E" w:rsidR="00283E8A" w:rsidRDefault="00283E8A">
      <w:pPr>
        <w:pStyle w:val="CommentText"/>
      </w:pPr>
      <w:r>
        <w:rPr>
          <w:rStyle w:val="CommentReference"/>
        </w:rPr>
        <w:annotationRef/>
      </w:r>
      <w:r>
        <w:t>Consider making this a Data Measures section.  If you do so, your discussion about # of posts would go here (see my comment attached to the Data Collection heading).  You could also consider merging this section with the one you have labeled “Data Collection”</w:t>
      </w:r>
    </w:p>
  </w:comment>
  <w:comment w:id="163" w:author="Nick S" w:date="2017-11-30T16:53:00Z" w:initials="NS">
    <w:p w14:paraId="1458BAB6" w14:textId="77777777" w:rsidR="000E5B07" w:rsidRDefault="000E5B07">
      <w:pPr>
        <w:pStyle w:val="CommentText"/>
      </w:pPr>
      <w:r>
        <w:rPr>
          <w:rStyle w:val="CommentReference"/>
        </w:rPr>
        <w:annotationRef/>
      </w:r>
      <w:r>
        <w:t>The aDCI = abbreviated Dynamics Concept Inventory</w:t>
      </w:r>
      <w:r w:rsidR="001E0D46">
        <w:t>.</w:t>
      </w:r>
    </w:p>
    <w:p w14:paraId="27E6000A" w14:textId="77777777" w:rsidR="001E0D46" w:rsidRDefault="001E0D46">
      <w:pPr>
        <w:pStyle w:val="CommentText"/>
      </w:pPr>
    </w:p>
    <w:p w14:paraId="584C7747" w14:textId="7DCA26B4" w:rsidR="001E0D46" w:rsidRDefault="001E0D46">
      <w:pPr>
        <w:pStyle w:val="CommentText"/>
      </w:pPr>
      <w:r>
        <w:t>This is the first time the aDCI has come up and it not mentioned at all in the intro, RQs, or lit review. You either need to 1) incorporate the aDCI into everything above this point, or 2) remove the aDCI stuff from this paper.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9AD52D" w15:done="0"/>
  <w15:commentEx w15:paraId="2F5BEE62" w15:done="0"/>
  <w15:commentEx w15:paraId="10C202A8" w15:done="0"/>
  <w15:commentEx w15:paraId="20B0FDF5" w15:done="0"/>
  <w15:commentEx w15:paraId="4DD39C4B" w15:done="0"/>
  <w15:commentEx w15:paraId="3396947F" w15:done="0"/>
  <w15:commentEx w15:paraId="21847F47" w15:done="0"/>
  <w15:commentEx w15:paraId="05096F1D" w15:done="0"/>
  <w15:commentEx w15:paraId="55F9031B" w15:done="0"/>
  <w15:commentEx w15:paraId="45BCC142" w15:done="0"/>
  <w15:commentEx w15:paraId="3F8A4942" w15:done="1"/>
  <w15:commentEx w15:paraId="3B864602" w15:done="0"/>
  <w15:commentEx w15:paraId="76C444E3" w15:done="0"/>
  <w15:commentEx w15:paraId="5A858131" w15:done="0"/>
  <w15:commentEx w15:paraId="0E0FE2F6" w15:done="0"/>
  <w15:commentEx w15:paraId="0D2939D3" w15:done="0"/>
  <w15:commentEx w15:paraId="38FE0696" w15:done="0"/>
  <w15:commentEx w15:paraId="37949549" w15:done="0"/>
  <w15:commentEx w15:paraId="3CB4522C" w15:done="0"/>
  <w15:commentEx w15:paraId="678AE918" w15:done="0"/>
  <w15:commentEx w15:paraId="38A83517" w15:done="0"/>
  <w15:commentEx w15:paraId="03DFD755" w15:done="0"/>
  <w15:commentEx w15:paraId="6813CE99" w15:done="0"/>
  <w15:commentEx w15:paraId="584C77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9AD52D" w16cid:durableId="1DCA9A31"/>
  <w16cid:commentId w16cid:paraId="2F5BEE62" w16cid:durableId="1DCAA3D0"/>
  <w16cid:commentId w16cid:paraId="10C202A8" w16cid:durableId="1DCAA410"/>
  <w16cid:commentId w16cid:paraId="20B0FDF5" w16cid:durableId="1DCAA48C"/>
  <w16cid:commentId w16cid:paraId="4DD39C4B" w16cid:durableId="1DCAA21B"/>
  <w16cid:commentId w16cid:paraId="3396947F" w16cid:durableId="1DCAA51B"/>
  <w16cid:commentId w16cid:paraId="21847F47" w16cid:durableId="1DCAA808"/>
  <w16cid:commentId w16cid:paraId="284523A1" w16cid:durableId="1DCAAA4C"/>
  <w16cid:commentId w16cid:paraId="05096F1D" w16cid:durableId="1DCAAAD9"/>
  <w16cid:commentId w16cid:paraId="55F9031B" w16cid:durableId="1DCAAAEA"/>
  <w16cid:commentId w16cid:paraId="45BCC142" w16cid:durableId="1DCAAB36"/>
  <w16cid:commentId w16cid:paraId="76A65268" w16cid:durableId="1DCAABC8"/>
  <w16cid:commentId w16cid:paraId="3F8A4942" w16cid:durableId="1DCAAC8C"/>
  <w16cid:commentId w16cid:paraId="3766E016" w16cid:durableId="1DCAACE6"/>
  <w16cid:commentId w16cid:paraId="675990F7" w16cid:durableId="1DCAAD2D"/>
  <w16cid:commentId w16cid:paraId="3B864602" w16cid:durableId="1DCAAD64"/>
  <w16cid:commentId w16cid:paraId="784E63A4" w16cid:durableId="1DCAAE2E"/>
  <w16cid:commentId w16cid:paraId="76C444E3" w16cid:durableId="1DCAAED1"/>
  <w16cid:commentId w16cid:paraId="47A11C4B" w16cid:durableId="1DCAB02B"/>
  <w16cid:commentId w16cid:paraId="5A858131" w16cid:durableId="1DCAB07E"/>
  <w16cid:commentId w16cid:paraId="0E0FE2F6" w16cid:durableId="1DCAB19D"/>
  <w16cid:commentId w16cid:paraId="0D2939D3" w16cid:durableId="1DCAB28C"/>
  <w16cid:commentId w16cid:paraId="38FE0696" w16cid:durableId="1DCAB2CE"/>
  <w16cid:commentId w16cid:paraId="37949549" w16cid:durableId="1DCAB31A"/>
  <w16cid:commentId w16cid:paraId="3CB4522C" w16cid:durableId="1DCAB439"/>
  <w16cid:commentId w16cid:paraId="678AE918" w16cid:durableId="1DCAB40F"/>
  <w16cid:commentId w16cid:paraId="38A83517" w16cid:durableId="1DCAB371"/>
  <w16cid:commentId w16cid:paraId="03DFD755" w16cid:durableId="1DCAB4CA"/>
  <w16cid:commentId w16cid:paraId="6813CE99" w16cid:durableId="1DCAB695"/>
  <w16cid:commentId w16cid:paraId="584C7747" w16cid:durableId="1DCAB6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21C59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884B19"/>
    <w:multiLevelType w:val="hybridMultilevel"/>
    <w:tmpl w:val="28A6E0A6"/>
    <w:lvl w:ilvl="0" w:tplc="F0801C5A">
      <w:start w:val="1"/>
      <w:numFmt w:val="upperRoman"/>
      <w:lvlText w:val="%1."/>
      <w:lvlJc w:val="left"/>
      <w:pPr>
        <w:ind w:left="720" w:hanging="720"/>
      </w:pPr>
      <w:rPr>
        <w:rFonts w:hint="default"/>
      </w:rPr>
    </w:lvl>
    <w:lvl w:ilvl="1" w:tplc="6F2423EE">
      <w:start w:val="1"/>
      <w:numFmt w:val="decimal"/>
      <w:lvlText w:val="%2."/>
      <w:lvlJc w:val="left"/>
      <w:pPr>
        <w:ind w:left="1080" w:hanging="360"/>
      </w:pPr>
      <w:rPr>
        <w:rFonts w:ascii="Times New Roman" w:eastAsiaTheme="minorHAnsi" w:hAnsi="Times New Roman" w:cs="Times New Roman"/>
      </w:rPr>
    </w:lvl>
    <w:lvl w:ilvl="2" w:tplc="0409001B">
      <w:start w:val="1"/>
      <w:numFmt w:val="lowerRoman"/>
      <w:lvlText w:val="%3."/>
      <w:lvlJc w:val="right"/>
      <w:pPr>
        <w:ind w:left="1800" w:hanging="180"/>
      </w:pPr>
    </w:lvl>
    <w:lvl w:ilvl="3" w:tplc="F03CB322">
      <w:start w:val="1"/>
      <w:numFmt w:val="bullet"/>
      <w:lvlText w:val=""/>
      <w:lvlJc w:val="left"/>
      <w:pPr>
        <w:ind w:left="2520" w:hanging="360"/>
      </w:pPr>
      <w:rPr>
        <w:rFonts w:ascii="Symbol" w:eastAsiaTheme="minorHAnsi" w:hAnsi="Symbol" w:cs="Times New Roman"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952889"/>
    <w:multiLevelType w:val="hybridMultilevel"/>
    <w:tmpl w:val="434C1972"/>
    <w:lvl w:ilvl="0" w:tplc="6CA2F87C">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E1F1CB9"/>
    <w:multiLevelType w:val="hybridMultilevel"/>
    <w:tmpl w:val="8D405ADA"/>
    <w:lvl w:ilvl="0" w:tplc="5B2878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3304E91"/>
    <w:multiLevelType w:val="hybridMultilevel"/>
    <w:tmpl w:val="C75A69EC"/>
    <w:lvl w:ilvl="0" w:tplc="E4A2A4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C8359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5FE10DA"/>
    <w:multiLevelType w:val="hybridMultilevel"/>
    <w:tmpl w:val="77BCDD8A"/>
    <w:lvl w:ilvl="0" w:tplc="A8AA2DFA">
      <w:start w:val="1"/>
      <w:numFmt w:val="bullet"/>
      <w:lvlText w:val="•"/>
      <w:lvlJc w:val="left"/>
      <w:pPr>
        <w:tabs>
          <w:tab w:val="num" w:pos="720"/>
        </w:tabs>
        <w:ind w:left="720" w:hanging="360"/>
      </w:pPr>
      <w:rPr>
        <w:rFonts w:ascii="Arial" w:hAnsi="Arial" w:hint="default"/>
      </w:rPr>
    </w:lvl>
    <w:lvl w:ilvl="1" w:tplc="15BAEB26" w:tentative="1">
      <w:start w:val="1"/>
      <w:numFmt w:val="bullet"/>
      <w:lvlText w:val="•"/>
      <w:lvlJc w:val="left"/>
      <w:pPr>
        <w:tabs>
          <w:tab w:val="num" w:pos="1440"/>
        </w:tabs>
        <w:ind w:left="1440" w:hanging="360"/>
      </w:pPr>
      <w:rPr>
        <w:rFonts w:ascii="Arial" w:hAnsi="Arial" w:hint="default"/>
      </w:rPr>
    </w:lvl>
    <w:lvl w:ilvl="2" w:tplc="9CBC41EA" w:tentative="1">
      <w:start w:val="1"/>
      <w:numFmt w:val="bullet"/>
      <w:lvlText w:val="•"/>
      <w:lvlJc w:val="left"/>
      <w:pPr>
        <w:tabs>
          <w:tab w:val="num" w:pos="2160"/>
        </w:tabs>
        <w:ind w:left="2160" w:hanging="360"/>
      </w:pPr>
      <w:rPr>
        <w:rFonts w:ascii="Arial" w:hAnsi="Arial" w:hint="default"/>
      </w:rPr>
    </w:lvl>
    <w:lvl w:ilvl="3" w:tplc="21181AAC" w:tentative="1">
      <w:start w:val="1"/>
      <w:numFmt w:val="bullet"/>
      <w:lvlText w:val="•"/>
      <w:lvlJc w:val="left"/>
      <w:pPr>
        <w:tabs>
          <w:tab w:val="num" w:pos="2880"/>
        </w:tabs>
        <w:ind w:left="2880" w:hanging="360"/>
      </w:pPr>
      <w:rPr>
        <w:rFonts w:ascii="Arial" w:hAnsi="Arial" w:hint="default"/>
      </w:rPr>
    </w:lvl>
    <w:lvl w:ilvl="4" w:tplc="8904F816" w:tentative="1">
      <w:start w:val="1"/>
      <w:numFmt w:val="bullet"/>
      <w:lvlText w:val="•"/>
      <w:lvlJc w:val="left"/>
      <w:pPr>
        <w:tabs>
          <w:tab w:val="num" w:pos="3600"/>
        </w:tabs>
        <w:ind w:left="3600" w:hanging="360"/>
      </w:pPr>
      <w:rPr>
        <w:rFonts w:ascii="Arial" w:hAnsi="Arial" w:hint="default"/>
      </w:rPr>
    </w:lvl>
    <w:lvl w:ilvl="5" w:tplc="1D04A44C" w:tentative="1">
      <w:start w:val="1"/>
      <w:numFmt w:val="bullet"/>
      <w:lvlText w:val="•"/>
      <w:lvlJc w:val="left"/>
      <w:pPr>
        <w:tabs>
          <w:tab w:val="num" w:pos="4320"/>
        </w:tabs>
        <w:ind w:left="4320" w:hanging="360"/>
      </w:pPr>
      <w:rPr>
        <w:rFonts w:ascii="Arial" w:hAnsi="Arial" w:hint="default"/>
      </w:rPr>
    </w:lvl>
    <w:lvl w:ilvl="6" w:tplc="6B784650" w:tentative="1">
      <w:start w:val="1"/>
      <w:numFmt w:val="bullet"/>
      <w:lvlText w:val="•"/>
      <w:lvlJc w:val="left"/>
      <w:pPr>
        <w:tabs>
          <w:tab w:val="num" w:pos="5040"/>
        </w:tabs>
        <w:ind w:left="5040" w:hanging="360"/>
      </w:pPr>
      <w:rPr>
        <w:rFonts w:ascii="Arial" w:hAnsi="Arial" w:hint="default"/>
      </w:rPr>
    </w:lvl>
    <w:lvl w:ilvl="7" w:tplc="F0D8163C" w:tentative="1">
      <w:start w:val="1"/>
      <w:numFmt w:val="bullet"/>
      <w:lvlText w:val="•"/>
      <w:lvlJc w:val="left"/>
      <w:pPr>
        <w:tabs>
          <w:tab w:val="num" w:pos="5760"/>
        </w:tabs>
        <w:ind w:left="5760" w:hanging="360"/>
      </w:pPr>
      <w:rPr>
        <w:rFonts w:ascii="Arial" w:hAnsi="Arial" w:hint="default"/>
      </w:rPr>
    </w:lvl>
    <w:lvl w:ilvl="8" w:tplc="697AF2BA" w:tentative="1">
      <w:start w:val="1"/>
      <w:numFmt w:val="bullet"/>
      <w:lvlText w:val="•"/>
      <w:lvlJc w:val="left"/>
      <w:pPr>
        <w:tabs>
          <w:tab w:val="num" w:pos="6480"/>
        </w:tabs>
        <w:ind w:left="6480" w:hanging="360"/>
      </w:pPr>
      <w:rPr>
        <w:rFonts w:ascii="Arial" w:hAnsi="Arial" w:hint="default"/>
      </w:rPr>
    </w:lvl>
  </w:abstractNum>
  <w:abstractNum w:abstractNumId="7">
    <w:nsid w:val="705706A8"/>
    <w:multiLevelType w:val="hybridMultilevel"/>
    <w:tmpl w:val="05F87702"/>
    <w:lvl w:ilvl="0" w:tplc="92240688">
      <w:start w:val="1"/>
      <w:numFmt w:val="upperRoman"/>
      <w:lvlText w:val="%1."/>
      <w:lvlJc w:val="left"/>
      <w:pPr>
        <w:ind w:left="1080" w:hanging="720"/>
      </w:pPr>
      <w:rPr>
        <w:rFonts w:ascii="TimesNewRomanPSMT" w:hAnsi="TimesNewRomanPSMT" w:cs="TimesNewRomanPSMT"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6"/>
  </w:num>
  <w:num w:numId="5">
    <w:abstractNumId w:val="0"/>
  </w:num>
  <w:num w:numId="6">
    <w:abstractNumId w:val="4"/>
  </w:num>
  <w:num w:numId="7">
    <w:abstractNumId w:val="3"/>
  </w:num>
  <w:num w:numId="8">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 S">
    <w15:presenceInfo w15:providerId="Windows Live" w15:userId="7c1cb1d31005f5bb"/>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73C"/>
    <w:rsid w:val="0000548D"/>
    <w:rsid w:val="000235DA"/>
    <w:rsid w:val="00031315"/>
    <w:rsid w:val="00033F0A"/>
    <w:rsid w:val="000409E8"/>
    <w:rsid w:val="0004535C"/>
    <w:rsid w:val="00061669"/>
    <w:rsid w:val="000678CA"/>
    <w:rsid w:val="00072BA0"/>
    <w:rsid w:val="00081133"/>
    <w:rsid w:val="00086233"/>
    <w:rsid w:val="0008684A"/>
    <w:rsid w:val="000B1A4B"/>
    <w:rsid w:val="000B4E53"/>
    <w:rsid w:val="000B7BF8"/>
    <w:rsid w:val="000C4EB3"/>
    <w:rsid w:val="000D2C58"/>
    <w:rsid w:val="000E5B07"/>
    <w:rsid w:val="00133973"/>
    <w:rsid w:val="001372BE"/>
    <w:rsid w:val="00143A2D"/>
    <w:rsid w:val="00144F59"/>
    <w:rsid w:val="001521B3"/>
    <w:rsid w:val="00162A57"/>
    <w:rsid w:val="001721DB"/>
    <w:rsid w:val="0017463E"/>
    <w:rsid w:val="00175008"/>
    <w:rsid w:val="0018054B"/>
    <w:rsid w:val="00181F20"/>
    <w:rsid w:val="001C3E63"/>
    <w:rsid w:val="001D2750"/>
    <w:rsid w:val="001E0D46"/>
    <w:rsid w:val="001F7667"/>
    <w:rsid w:val="00206A97"/>
    <w:rsid w:val="00213536"/>
    <w:rsid w:val="002167D1"/>
    <w:rsid w:val="00231112"/>
    <w:rsid w:val="002322D1"/>
    <w:rsid w:val="002511FA"/>
    <w:rsid w:val="002602A6"/>
    <w:rsid w:val="00274181"/>
    <w:rsid w:val="00283E8A"/>
    <w:rsid w:val="00296F1D"/>
    <w:rsid w:val="00297291"/>
    <w:rsid w:val="002A4B4C"/>
    <w:rsid w:val="002B7CFC"/>
    <w:rsid w:val="002C07D3"/>
    <w:rsid w:val="002C2DC5"/>
    <w:rsid w:val="002D1267"/>
    <w:rsid w:val="002F2ADD"/>
    <w:rsid w:val="00304859"/>
    <w:rsid w:val="00316BF8"/>
    <w:rsid w:val="00317070"/>
    <w:rsid w:val="003336CC"/>
    <w:rsid w:val="00334C11"/>
    <w:rsid w:val="003406F3"/>
    <w:rsid w:val="003445DA"/>
    <w:rsid w:val="003526A6"/>
    <w:rsid w:val="00357E1C"/>
    <w:rsid w:val="00366E67"/>
    <w:rsid w:val="00380F80"/>
    <w:rsid w:val="003A4A3C"/>
    <w:rsid w:val="003B10DA"/>
    <w:rsid w:val="003B149C"/>
    <w:rsid w:val="003B473C"/>
    <w:rsid w:val="003B53D7"/>
    <w:rsid w:val="003D38C5"/>
    <w:rsid w:val="003E0449"/>
    <w:rsid w:val="00407D58"/>
    <w:rsid w:val="00427491"/>
    <w:rsid w:val="00434474"/>
    <w:rsid w:val="00442794"/>
    <w:rsid w:val="004610B0"/>
    <w:rsid w:val="00471468"/>
    <w:rsid w:val="00474242"/>
    <w:rsid w:val="00476A07"/>
    <w:rsid w:val="00480613"/>
    <w:rsid w:val="00481EE7"/>
    <w:rsid w:val="00484694"/>
    <w:rsid w:val="00496070"/>
    <w:rsid w:val="004A7EBC"/>
    <w:rsid w:val="004D5838"/>
    <w:rsid w:val="004E11F6"/>
    <w:rsid w:val="004E44C1"/>
    <w:rsid w:val="004E5B9C"/>
    <w:rsid w:val="004E7F42"/>
    <w:rsid w:val="005121C1"/>
    <w:rsid w:val="00530C32"/>
    <w:rsid w:val="005339AA"/>
    <w:rsid w:val="005568A1"/>
    <w:rsid w:val="00567DA2"/>
    <w:rsid w:val="00577CAD"/>
    <w:rsid w:val="00591C5B"/>
    <w:rsid w:val="00594CA3"/>
    <w:rsid w:val="005B1B76"/>
    <w:rsid w:val="005B201F"/>
    <w:rsid w:val="005C1537"/>
    <w:rsid w:val="005C2956"/>
    <w:rsid w:val="005C67C9"/>
    <w:rsid w:val="005D73B3"/>
    <w:rsid w:val="006105F4"/>
    <w:rsid w:val="00612C21"/>
    <w:rsid w:val="0061432B"/>
    <w:rsid w:val="00625121"/>
    <w:rsid w:val="00632137"/>
    <w:rsid w:val="0068613E"/>
    <w:rsid w:val="00687A6A"/>
    <w:rsid w:val="00693A8D"/>
    <w:rsid w:val="00693F7D"/>
    <w:rsid w:val="00697AF3"/>
    <w:rsid w:val="006A6B10"/>
    <w:rsid w:val="006B2C5F"/>
    <w:rsid w:val="006C3500"/>
    <w:rsid w:val="006D1BA0"/>
    <w:rsid w:val="006E3A37"/>
    <w:rsid w:val="007158A0"/>
    <w:rsid w:val="00721D1D"/>
    <w:rsid w:val="007273D7"/>
    <w:rsid w:val="00736FB6"/>
    <w:rsid w:val="00747471"/>
    <w:rsid w:val="00750945"/>
    <w:rsid w:val="00750DD6"/>
    <w:rsid w:val="007519ED"/>
    <w:rsid w:val="00757435"/>
    <w:rsid w:val="00764428"/>
    <w:rsid w:val="0076489C"/>
    <w:rsid w:val="00780C23"/>
    <w:rsid w:val="00782431"/>
    <w:rsid w:val="007928D4"/>
    <w:rsid w:val="007A4418"/>
    <w:rsid w:val="007A5BEC"/>
    <w:rsid w:val="007A7F41"/>
    <w:rsid w:val="007E578E"/>
    <w:rsid w:val="007F5FE9"/>
    <w:rsid w:val="00803397"/>
    <w:rsid w:val="0080518F"/>
    <w:rsid w:val="0080626B"/>
    <w:rsid w:val="008130EB"/>
    <w:rsid w:val="00835B0C"/>
    <w:rsid w:val="00840E14"/>
    <w:rsid w:val="00865C55"/>
    <w:rsid w:val="0088194B"/>
    <w:rsid w:val="00891C19"/>
    <w:rsid w:val="008A45A5"/>
    <w:rsid w:val="008C14C1"/>
    <w:rsid w:val="008C728F"/>
    <w:rsid w:val="008E2150"/>
    <w:rsid w:val="008F4642"/>
    <w:rsid w:val="00910EDC"/>
    <w:rsid w:val="00935504"/>
    <w:rsid w:val="00950AAD"/>
    <w:rsid w:val="00953BD0"/>
    <w:rsid w:val="00971590"/>
    <w:rsid w:val="0099547F"/>
    <w:rsid w:val="00997E16"/>
    <w:rsid w:val="009A14D7"/>
    <w:rsid w:val="009D0411"/>
    <w:rsid w:val="00A05287"/>
    <w:rsid w:val="00A06443"/>
    <w:rsid w:val="00A144DA"/>
    <w:rsid w:val="00A24CA1"/>
    <w:rsid w:val="00A30F75"/>
    <w:rsid w:val="00A37C1A"/>
    <w:rsid w:val="00A613FC"/>
    <w:rsid w:val="00A63577"/>
    <w:rsid w:val="00A63B17"/>
    <w:rsid w:val="00A72807"/>
    <w:rsid w:val="00AA21B6"/>
    <w:rsid w:val="00AA35AA"/>
    <w:rsid w:val="00AB5635"/>
    <w:rsid w:val="00AC55FF"/>
    <w:rsid w:val="00AD40A9"/>
    <w:rsid w:val="00AF2B6E"/>
    <w:rsid w:val="00B00497"/>
    <w:rsid w:val="00B07523"/>
    <w:rsid w:val="00B11AFB"/>
    <w:rsid w:val="00B24A6A"/>
    <w:rsid w:val="00B24F4E"/>
    <w:rsid w:val="00B340DE"/>
    <w:rsid w:val="00B366C8"/>
    <w:rsid w:val="00B47467"/>
    <w:rsid w:val="00B5386E"/>
    <w:rsid w:val="00B60E76"/>
    <w:rsid w:val="00B81D38"/>
    <w:rsid w:val="00B9542A"/>
    <w:rsid w:val="00BB264D"/>
    <w:rsid w:val="00BD1FD0"/>
    <w:rsid w:val="00BD2A5F"/>
    <w:rsid w:val="00BE6525"/>
    <w:rsid w:val="00BF7545"/>
    <w:rsid w:val="00C00B4B"/>
    <w:rsid w:val="00C52343"/>
    <w:rsid w:val="00C906FA"/>
    <w:rsid w:val="00C909BC"/>
    <w:rsid w:val="00CA66AF"/>
    <w:rsid w:val="00CA78F9"/>
    <w:rsid w:val="00CB076F"/>
    <w:rsid w:val="00CE396F"/>
    <w:rsid w:val="00CE65B5"/>
    <w:rsid w:val="00D12CEC"/>
    <w:rsid w:val="00D20294"/>
    <w:rsid w:val="00D3065B"/>
    <w:rsid w:val="00D333C7"/>
    <w:rsid w:val="00D5596F"/>
    <w:rsid w:val="00D56C1E"/>
    <w:rsid w:val="00D60E5F"/>
    <w:rsid w:val="00D676B2"/>
    <w:rsid w:val="00D75621"/>
    <w:rsid w:val="00D90592"/>
    <w:rsid w:val="00DB3D79"/>
    <w:rsid w:val="00DD4A27"/>
    <w:rsid w:val="00E11BCD"/>
    <w:rsid w:val="00E2106E"/>
    <w:rsid w:val="00E21464"/>
    <w:rsid w:val="00E37B0D"/>
    <w:rsid w:val="00E403EC"/>
    <w:rsid w:val="00E4716D"/>
    <w:rsid w:val="00E554DD"/>
    <w:rsid w:val="00E91D15"/>
    <w:rsid w:val="00EA0C4D"/>
    <w:rsid w:val="00EA1079"/>
    <w:rsid w:val="00EA1616"/>
    <w:rsid w:val="00EB6EC0"/>
    <w:rsid w:val="00EC4E72"/>
    <w:rsid w:val="00ED1ADD"/>
    <w:rsid w:val="00EE6EA9"/>
    <w:rsid w:val="00EF1101"/>
    <w:rsid w:val="00F065F6"/>
    <w:rsid w:val="00F14768"/>
    <w:rsid w:val="00F1654D"/>
    <w:rsid w:val="00F23405"/>
    <w:rsid w:val="00F24946"/>
    <w:rsid w:val="00F265A8"/>
    <w:rsid w:val="00F36200"/>
    <w:rsid w:val="00F631DE"/>
    <w:rsid w:val="00F971D6"/>
    <w:rsid w:val="00FA2652"/>
    <w:rsid w:val="00FB3C2A"/>
    <w:rsid w:val="00FF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7E68"/>
  <w15:chartTrackingRefBased/>
  <w15:docId w15:val="{5C1EA7FF-918A-4BF3-8188-50D82BCC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1BA0"/>
    <w:pPr>
      <w:spacing w:after="0" w:line="240" w:lineRule="auto"/>
    </w:pPr>
    <w:rPr>
      <w:rFonts w:ascii="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73C"/>
    <w:pPr>
      <w:spacing w:after="160" w:line="259" w:lineRule="auto"/>
      <w:ind w:left="720"/>
      <w:contextualSpacing/>
    </w:pPr>
    <w:rPr>
      <w:rFonts w:asciiTheme="minorHAnsi" w:hAnsiTheme="minorHAnsi" w:cstheme="minorBidi"/>
      <w:sz w:val="22"/>
      <w:szCs w:val="22"/>
      <w:lang w:eastAsia="en-US"/>
    </w:rPr>
  </w:style>
  <w:style w:type="paragraph" w:styleId="Bibliography">
    <w:name w:val="Bibliography"/>
    <w:basedOn w:val="Normal"/>
    <w:next w:val="Normal"/>
    <w:uiPriority w:val="37"/>
    <w:unhideWhenUsed/>
    <w:rsid w:val="003526A6"/>
    <w:pPr>
      <w:tabs>
        <w:tab w:val="left" w:pos="380"/>
      </w:tabs>
      <w:ind w:left="384" w:hanging="384"/>
    </w:pPr>
    <w:rPr>
      <w:rFonts w:asciiTheme="minorHAnsi" w:hAnsiTheme="minorHAnsi" w:cstheme="minorBidi"/>
      <w:sz w:val="22"/>
      <w:szCs w:val="22"/>
      <w:lang w:eastAsia="en-US"/>
    </w:rPr>
  </w:style>
  <w:style w:type="character" w:styleId="Strong">
    <w:name w:val="Strong"/>
    <w:basedOn w:val="DefaultParagraphFont"/>
    <w:uiPriority w:val="22"/>
    <w:qFormat/>
    <w:rsid w:val="000235DA"/>
    <w:rPr>
      <w:b/>
      <w:bCs/>
    </w:rPr>
  </w:style>
  <w:style w:type="paragraph" w:styleId="BalloonText">
    <w:name w:val="Balloon Text"/>
    <w:basedOn w:val="Normal"/>
    <w:link w:val="BalloonTextChar"/>
    <w:uiPriority w:val="99"/>
    <w:semiHidden/>
    <w:unhideWhenUsed/>
    <w:rsid w:val="00EC4E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E72"/>
    <w:rPr>
      <w:rFonts w:ascii="Segoe UI" w:hAnsi="Segoe UI" w:cs="Segoe UI"/>
      <w:sz w:val="18"/>
      <w:szCs w:val="18"/>
      <w:lang w:eastAsia="zh-CN"/>
    </w:rPr>
  </w:style>
  <w:style w:type="character" w:styleId="CommentReference">
    <w:name w:val="annotation reference"/>
    <w:basedOn w:val="DefaultParagraphFont"/>
    <w:uiPriority w:val="99"/>
    <w:semiHidden/>
    <w:unhideWhenUsed/>
    <w:rsid w:val="00EC4E72"/>
    <w:rPr>
      <w:sz w:val="16"/>
      <w:szCs w:val="16"/>
    </w:rPr>
  </w:style>
  <w:style w:type="paragraph" w:styleId="CommentText">
    <w:name w:val="annotation text"/>
    <w:basedOn w:val="Normal"/>
    <w:link w:val="CommentTextChar"/>
    <w:uiPriority w:val="99"/>
    <w:semiHidden/>
    <w:unhideWhenUsed/>
    <w:rsid w:val="00EC4E72"/>
    <w:rPr>
      <w:sz w:val="20"/>
      <w:szCs w:val="20"/>
    </w:rPr>
  </w:style>
  <w:style w:type="character" w:customStyle="1" w:styleId="CommentTextChar">
    <w:name w:val="Comment Text Char"/>
    <w:basedOn w:val="DefaultParagraphFont"/>
    <w:link w:val="CommentText"/>
    <w:uiPriority w:val="99"/>
    <w:semiHidden/>
    <w:rsid w:val="00EC4E72"/>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C4E72"/>
    <w:rPr>
      <w:b/>
      <w:bCs/>
    </w:rPr>
  </w:style>
  <w:style w:type="character" w:customStyle="1" w:styleId="CommentSubjectChar">
    <w:name w:val="Comment Subject Char"/>
    <w:basedOn w:val="CommentTextChar"/>
    <w:link w:val="CommentSubject"/>
    <w:uiPriority w:val="99"/>
    <w:semiHidden/>
    <w:rsid w:val="00EC4E72"/>
    <w:rPr>
      <w:rFonts w:ascii="Times New Roman" w:hAnsi="Times New Roman" w:cs="Times New Roman"/>
      <w:b/>
      <w:bCs/>
      <w:sz w:val="20"/>
      <w:szCs w:val="20"/>
      <w:lang w:eastAsia="zh-CN"/>
    </w:rPr>
  </w:style>
  <w:style w:type="paragraph" w:styleId="Revision">
    <w:name w:val="Revision"/>
    <w:hidden/>
    <w:uiPriority w:val="99"/>
    <w:semiHidden/>
    <w:rsid w:val="00317070"/>
    <w:pPr>
      <w:spacing w:after="0" w:line="240" w:lineRule="auto"/>
    </w:pPr>
    <w:rPr>
      <w:rFonts w:ascii="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87658">
      <w:bodyDiv w:val="1"/>
      <w:marLeft w:val="0"/>
      <w:marRight w:val="0"/>
      <w:marTop w:val="0"/>
      <w:marBottom w:val="0"/>
      <w:divBdr>
        <w:top w:val="none" w:sz="0" w:space="0" w:color="auto"/>
        <w:left w:val="none" w:sz="0" w:space="0" w:color="auto"/>
        <w:bottom w:val="none" w:sz="0" w:space="0" w:color="auto"/>
        <w:right w:val="none" w:sz="0" w:space="0" w:color="auto"/>
      </w:divBdr>
      <w:divsChild>
        <w:div w:id="737216270">
          <w:marLeft w:val="0"/>
          <w:marRight w:val="0"/>
          <w:marTop w:val="0"/>
          <w:marBottom w:val="0"/>
          <w:divBdr>
            <w:top w:val="none" w:sz="0" w:space="0" w:color="auto"/>
            <w:left w:val="none" w:sz="0" w:space="0" w:color="auto"/>
            <w:bottom w:val="none" w:sz="0" w:space="0" w:color="auto"/>
            <w:right w:val="none" w:sz="0" w:space="0" w:color="auto"/>
          </w:divBdr>
        </w:div>
        <w:div w:id="835026294">
          <w:marLeft w:val="0"/>
          <w:marRight w:val="0"/>
          <w:marTop w:val="0"/>
          <w:marBottom w:val="0"/>
          <w:divBdr>
            <w:top w:val="none" w:sz="0" w:space="0" w:color="auto"/>
            <w:left w:val="none" w:sz="0" w:space="0" w:color="auto"/>
            <w:bottom w:val="none" w:sz="0" w:space="0" w:color="auto"/>
            <w:right w:val="none" w:sz="0" w:space="0" w:color="auto"/>
          </w:divBdr>
        </w:div>
      </w:divsChild>
    </w:div>
    <w:div w:id="1115834324">
      <w:bodyDiv w:val="1"/>
      <w:marLeft w:val="0"/>
      <w:marRight w:val="0"/>
      <w:marTop w:val="0"/>
      <w:marBottom w:val="0"/>
      <w:divBdr>
        <w:top w:val="none" w:sz="0" w:space="0" w:color="auto"/>
        <w:left w:val="none" w:sz="0" w:space="0" w:color="auto"/>
        <w:bottom w:val="none" w:sz="0" w:space="0" w:color="auto"/>
        <w:right w:val="none" w:sz="0" w:space="0" w:color="auto"/>
      </w:divBdr>
      <w:divsChild>
        <w:div w:id="1020739601">
          <w:marLeft w:val="0"/>
          <w:marRight w:val="0"/>
          <w:marTop w:val="0"/>
          <w:marBottom w:val="0"/>
          <w:divBdr>
            <w:top w:val="none" w:sz="0" w:space="0" w:color="auto"/>
            <w:left w:val="none" w:sz="0" w:space="0" w:color="auto"/>
            <w:bottom w:val="none" w:sz="0" w:space="0" w:color="auto"/>
            <w:right w:val="none" w:sz="0" w:space="0" w:color="auto"/>
          </w:divBdr>
        </w:div>
        <w:div w:id="1921282608">
          <w:marLeft w:val="0"/>
          <w:marRight w:val="0"/>
          <w:marTop w:val="0"/>
          <w:marBottom w:val="0"/>
          <w:divBdr>
            <w:top w:val="none" w:sz="0" w:space="0" w:color="auto"/>
            <w:left w:val="none" w:sz="0" w:space="0" w:color="auto"/>
            <w:bottom w:val="none" w:sz="0" w:space="0" w:color="auto"/>
            <w:right w:val="none" w:sz="0" w:space="0" w:color="auto"/>
          </w:divBdr>
        </w:div>
      </w:divsChild>
    </w:div>
    <w:div w:id="1177378635">
      <w:bodyDiv w:val="1"/>
      <w:marLeft w:val="0"/>
      <w:marRight w:val="0"/>
      <w:marTop w:val="0"/>
      <w:marBottom w:val="0"/>
      <w:divBdr>
        <w:top w:val="none" w:sz="0" w:space="0" w:color="auto"/>
        <w:left w:val="none" w:sz="0" w:space="0" w:color="auto"/>
        <w:bottom w:val="none" w:sz="0" w:space="0" w:color="auto"/>
        <w:right w:val="none" w:sz="0" w:space="0" w:color="auto"/>
      </w:divBdr>
      <w:divsChild>
        <w:div w:id="2018385898">
          <w:marLeft w:val="0"/>
          <w:marRight w:val="0"/>
          <w:marTop w:val="0"/>
          <w:marBottom w:val="0"/>
          <w:divBdr>
            <w:top w:val="none" w:sz="0" w:space="0" w:color="auto"/>
            <w:left w:val="none" w:sz="0" w:space="0" w:color="auto"/>
            <w:bottom w:val="none" w:sz="0" w:space="0" w:color="auto"/>
            <w:right w:val="none" w:sz="0" w:space="0" w:color="auto"/>
          </w:divBdr>
        </w:div>
        <w:div w:id="1580865146">
          <w:marLeft w:val="0"/>
          <w:marRight w:val="0"/>
          <w:marTop w:val="0"/>
          <w:marBottom w:val="0"/>
          <w:divBdr>
            <w:top w:val="none" w:sz="0" w:space="0" w:color="auto"/>
            <w:left w:val="none" w:sz="0" w:space="0" w:color="auto"/>
            <w:bottom w:val="none" w:sz="0" w:space="0" w:color="auto"/>
            <w:right w:val="none" w:sz="0" w:space="0" w:color="auto"/>
          </w:divBdr>
        </w:div>
      </w:divsChild>
    </w:div>
    <w:div w:id="1315598827">
      <w:bodyDiv w:val="1"/>
      <w:marLeft w:val="0"/>
      <w:marRight w:val="0"/>
      <w:marTop w:val="0"/>
      <w:marBottom w:val="0"/>
      <w:divBdr>
        <w:top w:val="none" w:sz="0" w:space="0" w:color="auto"/>
        <w:left w:val="none" w:sz="0" w:space="0" w:color="auto"/>
        <w:bottom w:val="none" w:sz="0" w:space="0" w:color="auto"/>
        <w:right w:val="none" w:sz="0" w:space="0" w:color="auto"/>
      </w:divBdr>
      <w:divsChild>
        <w:div w:id="739644386">
          <w:marLeft w:val="547"/>
          <w:marRight w:val="0"/>
          <w:marTop w:val="0"/>
          <w:marBottom w:val="0"/>
          <w:divBdr>
            <w:top w:val="none" w:sz="0" w:space="0" w:color="auto"/>
            <w:left w:val="none" w:sz="0" w:space="0" w:color="auto"/>
            <w:bottom w:val="none" w:sz="0" w:space="0" w:color="auto"/>
            <w:right w:val="none" w:sz="0" w:space="0" w:color="auto"/>
          </w:divBdr>
        </w:div>
      </w:divsChild>
    </w:div>
    <w:div w:id="1555964295">
      <w:bodyDiv w:val="1"/>
      <w:marLeft w:val="0"/>
      <w:marRight w:val="0"/>
      <w:marTop w:val="0"/>
      <w:marBottom w:val="0"/>
      <w:divBdr>
        <w:top w:val="none" w:sz="0" w:space="0" w:color="auto"/>
        <w:left w:val="none" w:sz="0" w:space="0" w:color="auto"/>
        <w:bottom w:val="none" w:sz="0" w:space="0" w:color="auto"/>
        <w:right w:val="none" w:sz="0" w:space="0" w:color="auto"/>
      </w:divBdr>
    </w:div>
    <w:div w:id="1595892728">
      <w:bodyDiv w:val="1"/>
      <w:marLeft w:val="0"/>
      <w:marRight w:val="0"/>
      <w:marTop w:val="0"/>
      <w:marBottom w:val="0"/>
      <w:divBdr>
        <w:top w:val="none" w:sz="0" w:space="0" w:color="auto"/>
        <w:left w:val="none" w:sz="0" w:space="0" w:color="auto"/>
        <w:bottom w:val="none" w:sz="0" w:space="0" w:color="auto"/>
        <w:right w:val="none" w:sz="0" w:space="0" w:color="auto"/>
      </w:divBdr>
    </w:div>
    <w:div w:id="1660497060">
      <w:bodyDiv w:val="1"/>
      <w:marLeft w:val="0"/>
      <w:marRight w:val="0"/>
      <w:marTop w:val="0"/>
      <w:marBottom w:val="0"/>
      <w:divBdr>
        <w:top w:val="none" w:sz="0" w:space="0" w:color="auto"/>
        <w:left w:val="none" w:sz="0" w:space="0" w:color="auto"/>
        <w:bottom w:val="none" w:sz="0" w:space="0" w:color="auto"/>
        <w:right w:val="none" w:sz="0" w:space="0" w:color="auto"/>
      </w:divBdr>
      <w:divsChild>
        <w:div w:id="1175607006">
          <w:marLeft w:val="0"/>
          <w:marRight w:val="0"/>
          <w:marTop w:val="0"/>
          <w:marBottom w:val="0"/>
          <w:divBdr>
            <w:top w:val="none" w:sz="0" w:space="0" w:color="auto"/>
            <w:left w:val="none" w:sz="0" w:space="0" w:color="auto"/>
            <w:bottom w:val="none" w:sz="0" w:space="0" w:color="auto"/>
            <w:right w:val="none" w:sz="0" w:space="0" w:color="auto"/>
          </w:divBdr>
        </w:div>
        <w:div w:id="482890750">
          <w:marLeft w:val="0"/>
          <w:marRight w:val="0"/>
          <w:marTop w:val="0"/>
          <w:marBottom w:val="0"/>
          <w:divBdr>
            <w:top w:val="none" w:sz="0" w:space="0" w:color="auto"/>
            <w:left w:val="none" w:sz="0" w:space="0" w:color="auto"/>
            <w:bottom w:val="none" w:sz="0" w:space="0" w:color="auto"/>
            <w:right w:val="none" w:sz="0" w:space="0" w:color="auto"/>
          </w:divBdr>
        </w:div>
      </w:divsChild>
    </w:div>
    <w:div w:id="1702054904">
      <w:bodyDiv w:val="1"/>
      <w:marLeft w:val="0"/>
      <w:marRight w:val="0"/>
      <w:marTop w:val="0"/>
      <w:marBottom w:val="0"/>
      <w:divBdr>
        <w:top w:val="none" w:sz="0" w:space="0" w:color="auto"/>
        <w:left w:val="none" w:sz="0" w:space="0" w:color="auto"/>
        <w:bottom w:val="none" w:sz="0" w:space="0" w:color="auto"/>
        <w:right w:val="none" w:sz="0" w:space="0" w:color="auto"/>
      </w:divBdr>
      <w:divsChild>
        <w:div w:id="991954877">
          <w:marLeft w:val="0"/>
          <w:marRight w:val="0"/>
          <w:marTop w:val="0"/>
          <w:marBottom w:val="0"/>
          <w:divBdr>
            <w:top w:val="none" w:sz="0" w:space="0" w:color="auto"/>
            <w:left w:val="none" w:sz="0" w:space="0" w:color="auto"/>
            <w:bottom w:val="none" w:sz="0" w:space="0" w:color="auto"/>
            <w:right w:val="none" w:sz="0" w:space="0" w:color="auto"/>
          </w:divBdr>
        </w:div>
        <w:div w:id="1734353888">
          <w:marLeft w:val="0"/>
          <w:marRight w:val="0"/>
          <w:marTop w:val="0"/>
          <w:marBottom w:val="0"/>
          <w:divBdr>
            <w:top w:val="none" w:sz="0" w:space="0" w:color="auto"/>
            <w:left w:val="none" w:sz="0" w:space="0" w:color="auto"/>
            <w:bottom w:val="none" w:sz="0" w:space="0" w:color="auto"/>
            <w:right w:val="none" w:sz="0" w:space="0" w:color="auto"/>
          </w:divBdr>
        </w:div>
      </w:divsChild>
    </w:div>
    <w:div w:id="1897399864">
      <w:bodyDiv w:val="1"/>
      <w:marLeft w:val="0"/>
      <w:marRight w:val="0"/>
      <w:marTop w:val="0"/>
      <w:marBottom w:val="0"/>
      <w:divBdr>
        <w:top w:val="none" w:sz="0" w:space="0" w:color="auto"/>
        <w:left w:val="none" w:sz="0" w:space="0" w:color="auto"/>
        <w:bottom w:val="none" w:sz="0" w:space="0" w:color="auto"/>
        <w:right w:val="none" w:sz="0" w:space="0" w:color="auto"/>
      </w:divBdr>
      <w:divsChild>
        <w:div w:id="586888776">
          <w:marLeft w:val="0"/>
          <w:marRight w:val="0"/>
          <w:marTop w:val="0"/>
          <w:marBottom w:val="0"/>
          <w:divBdr>
            <w:top w:val="none" w:sz="0" w:space="0" w:color="auto"/>
            <w:left w:val="none" w:sz="0" w:space="0" w:color="auto"/>
            <w:bottom w:val="none" w:sz="0" w:space="0" w:color="auto"/>
            <w:right w:val="none" w:sz="0" w:space="0" w:color="auto"/>
          </w:divBdr>
        </w:div>
        <w:div w:id="1993942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microsoft.com/office/2016/09/relationships/commentsIds" Target="commentsIds.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10</Pages>
  <Words>4245</Words>
  <Characters>24200</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28389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Yuqin</dc:creator>
  <cp:keywords/>
  <dc:description/>
  <cp:lastModifiedBy>Microsoft Office User</cp:lastModifiedBy>
  <cp:revision>33</cp:revision>
  <dcterms:created xsi:type="dcterms:W3CDTF">2017-11-29T17:44:00Z</dcterms:created>
  <dcterms:modified xsi:type="dcterms:W3CDTF">2017-12-01T17:11:00Z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zotero-version="5.0.28"&gt;&lt;session id="791QOfSG"/&gt;&lt;style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 name="noteType" value="0"/&gt;&lt;/prefs&gt;&lt;/data&gt;</vt:lpwstr>
  </property>
</Properties>
</file>