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1D921" w14:textId="77777777" w:rsidR="009C1B0E" w:rsidRDefault="009F07FC" w:rsidP="009F07FC">
      <w:pPr>
        <w:jc w:val="center"/>
        <w:rPr>
          <w:rFonts w:ascii="Times New Roman" w:hAnsi="Times New Roman" w:cs="Times New Roman"/>
          <w:b/>
          <w:sz w:val="48"/>
          <w:szCs w:val="48"/>
          <w:lang w:eastAsia="zh-CN"/>
        </w:rPr>
      </w:pPr>
      <w:r w:rsidRPr="009F07FC">
        <w:rPr>
          <w:rFonts w:ascii="Times New Roman" w:hAnsi="Times New Roman" w:cs="Times New Roman"/>
          <w:b/>
          <w:sz w:val="48"/>
          <w:szCs w:val="48"/>
          <w:lang w:eastAsia="zh-CN"/>
        </w:rPr>
        <w:t>ME274_2015 Report</w:t>
      </w:r>
    </w:p>
    <w:p w14:paraId="0C338DCD" w14:textId="77777777" w:rsidR="009F07FC" w:rsidRDefault="009F07FC" w:rsidP="009F07FC">
      <w:pPr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30D3978A" w14:textId="77777777" w:rsidR="009F07FC" w:rsidRDefault="009F07FC" w:rsidP="009F0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commentRangeStart w:id="0"/>
      <w:r w:rsidRPr="009F07FC">
        <w:rPr>
          <w:rFonts w:ascii="Times New Roman" w:hAnsi="Times New Roman" w:cs="Times New Roman"/>
          <w:b/>
          <w:sz w:val="32"/>
          <w:szCs w:val="32"/>
          <w:lang w:eastAsia="zh-CN"/>
        </w:rPr>
        <w:t>Modularity</w:t>
      </w:r>
      <w:commentRangeEnd w:id="0"/>
      <w:r w:rsidR="00F525FC">
        <w:rPr>
          <w:rStyle w:val="CommentReference"/>
        </w:rPr>
        <w:commentReference w:id="0"/>
      </w:r>
    </w:p>
    <w:p w14:paraId="40694719" w14:textId="77777777" w:rsidR="009F07FC" w:rsidRDefault="009F07FC" w:rsidP="009F0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t>Closeness centrality</w:t>
      </w:r>
    </w:p>
    <w:p w14:paraId="21D96C3E" w14:textId="77777777" w:rsidR="009F07FC" w:rsidRDefault="009F07FC" w:rsidP="009F07FC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Under </w:t>
      </w:r>
      <w:commentRangeStart w:id="1"/>
      <w:commentRangeStart w:id="2"/>
      <w:r>
        <w:rPr>
          <w:rFonts w:ascii="Times New Roman" w:hAnsi="Times New Roman" w:cs="Times New Roman"/>
          <w:sz w:val="32"/>
          <w:szCs w:val="32"/>
          <w:lang w:eastAsia="zh-CN"/>
        </w:rPr>
        <w:t>Network Diameter</w:t>
      </w:r>
      <w:commentRangeEnd w:id="1"/>
      <w:r w:rsidR="00F525FC">
        <w:rPr>
          <w:rStyle w:val="CommentReference"/>
        </w:rPr>
        <w:commentReference w:id="1"/>
      </w:r>
      <w:commentRangeEnd w:id="2"/>
      <w:r w:rsidR="00F525FC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, closeness centrality is showed with relation between </w:t>
      </w:r>
      <w:commentRangeStart w:id="3"/>
      <w:r>
        <w:rPr>
          <w:rFonts w:ascii="Times New Roman" w:hAnsi="Times New Roman" w:cs="Times New Roman"/>
          <w:sz w:val="32"/>
          <w:szCs w:val="32"/>
          <w:lang w:eastAsia="zh-CN"/>
        </w:rPr>
        <w:t>count and value</w:t>
      </w:r>
      <w:commentRangeEnd w:id="3"/>
      <w:r w:rsidR="00F525FC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. From the graph, it is not difficult to find that at value 0, the count is </w:t>
      </w:r>
      <w:proofErr w:type="gramStart"/>
      <w:r>
        <w:rPr>
          <w:rFonts w:ascii="Times New Roman" w:hAnsi="Times New Roman" w:cs="Times New Roman"/>
          <w:sz w:val="32"/>
          <w:szCs w:val="32"/>
          <w:lang w:eastAsia="zh-CN"/>
        </w:rPr>
        <w:t>the at</w:t>
      </w:r>
      <w:proofErr w:type="gramEnd"/>
      <w:r>
        <w:rPr>
          <w:rFonts w:ascii="Times New Roman" w:hAnsi="Times New Roman" w:cs="Times New Roman"/>
          <w:sz w:val="32"/>
          <w:szCs w:val="32"/>
          <w:lang w:eastAsia="zh-CN"/>
        </w:rPr>
        <w:t xml:space="preserve"> peak and the number is over 275. </w:t>
      </w:r>
      <w:r w:rsidR="000E0A63">
        <w:rPr>
          <w:rFonts w:ascii="Times New Roman" w:hAnsi="Times New Roman" w:cs="Times New Roman"/>
          <w:sz w:val="32"/>
          <w:szCs w:val="32"/>
          <w:lang w:eastAsia="zh-CN"/>
        </w:rPr>
        <w:t>For other values, the count is just a bit over 0.</w:t>
      </w:r>
    </w:p>
    <w:p w14:paraId="2D1A380D" w14:textId="77777777" w:rsidR="000E0A63" w:rsidRDefault="000E0A63" w:rsidP="009F07FC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61E52708" w14:textId="77777777" w:rsidR="000E0A63" w:rsidRPr="009F07FC" w:rsidRDefault="000E0A63" w:rsidP="009F07FC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This graph makes sense because </w:t>
      </w:r>
      <w:commentRangeStart w:id="4"/>
      <w:r>
        <w:rPr>
          <w:rFonts w:ascii="Times New Roman" w:hAnsi="Times New Roman" w:cs="Times New Roman"/>
          <w:sz w:val="32"/>
          <w:szCs w:val="32"/>
          <w:lang w:eastAsia="zh-CN"/>
        </w:rPr>
        <w:t xml:space="preserve">we know that 0 is the teacher that always posted on the blog. </w:t>
      </w:r>
      <w:commentRangeEnd w:id="4"/>
      <w:r w:rsidR="00F525FC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32"/>
          <w:szCs w:val="32"/>
          <w:lang w:eastAsia="zh-CN"/>
        </w:rPr>
        <w:t>Therefore, 0 is the node that talks most frequent with other nodes. Other nodes with a positive count imply that those students at least have participated in discussing a piece of blog.</w:t>
      </w:r>
    </w:p>
    <w:p w14:paraId="2F1755B8" w14:textId="399138B1" w:rsidR="009F07FC" w:rsidRDefault="009F07FC" w:rsidP="009F0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t>Eccentricity</w:t>
      </w:r>
      <w:r w:rsidR="00F25F44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Distribution</w:t>
      </w:r>
    </w:p>
    <w:p w14:paraId="76E490BA" w14:textId="7AE15968" w:rsidR="00F25F44" w:rsidRDefault="00F25F44" w:rsidP="00F25F44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Under Network Diameter, eccentricity distribution showed us the distance between a node and the node that is furthest from it. From the graph, it is shown that </w:t>
      </w:r>
      <w:r w:rsidR="003A6E2D">
        <w:rPr>
          <w:rFonts w:ascii="Times New Roman" w:hAnsi="Times New Roman" w:cs="Times New Roman"/>
          <w:sz w:val="32"/>
          <w:szCs w:val="32"/>
          <w:lang w:eastAsia="zh-CN"/>
        </w:rPr>
        <w:t xml:space="preserve">value 0 owned the peak count, which </w:t>
      </w:r>
      <w:proofErr w:type="gramStart"/>
      <w:r w:rsidR="003A6E2D">
        <w:rPr>
          <w:rFonts w:ascii="Times New Roman" w:hAnsi="Times New Roman" w:cs="Times New Roman"/>
          <w:sz w:val="32"/>
          <w:szCs w:val="32"/>
          <w:lang w:eastAsia="zh-CN"/>
        </w:rPr>
        <w:t>is</w:t>
      </w:r>
      <w:proofErr w:type="gramEnd"/>
      <w:r w:rsidR="003A6E2D">
        <w:rPr>
          <w:rFonts w:ascii="Times New Roman" w:hAnsi="Times New Roman" w:cs="Times New Roman"/>
          <w:sz w:val="32"/>
          <w:szCs w:val="32"/>
          <w:lang w:eastAsia="zh-CN"/>
        </w:rPr>
        <w:t xml:space="preserve"> over 275. At value 5 and 6, the count is a bit high; one is 100 and the other is around 60. The eccentricity of rest of other nodes is just a bit above 0.</w:t>
      </w:r>
    </w:p>
    <w:p w14:paraId="322FDF5F" w14:textId="77777777" w:rsidR="003A6E2D" w:rsidRDefault="003A6E2D" w:rsidP="00F25F44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71990B43" w14:textId="3F31233E" w:rsidR="003A6E2D" w:rsidRPr="00F25F44" w:rsidRDefault="003A6E2D" w:rsidP="00F25F44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Based on the meaning of eccentricity, we can understand that the poster talks to students from different background. Student 5 and student 5 are presented to be very active students. They are willing to talk to students who are from different background. The other participants normally just communicate others </w:t>
      </w:r>
      <w:commentRangeStart w:id="5"/>
      <w:r>
        <w:rPr>
          <w:rFonts w:ascii="Times New Roman" w:hAnsi="Times New Roman" w:cs="Times New Roman"/>
          <w:sz w:val="32"/>
          <w:szCs w:val="32"/>
          <w:lang w:eastAsia="zh-CN"/>
        </w:rPr>
        <w:t xml:space="preserve">with a similar background. </w:t>
      </w:r>
      <w:commentRangeEnd w:id="5"/>
      <w:r w:rsidR="001D1630">
        <w:rPr>
          <w:rStyle w:val="CommentReference"/>
        </w:rPr>
        <w:commentReference w:id="5"/>
      </w:r>
    </w:p>
    <w:p w14:paraId="2D403854" w14:textId="77777777" w:rsidR="009F07FC" w:rsidRDefault="009F07FC" w:rsidP="009F0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t>Connected Components</w:t>
      </w:r>
    </w:p>
    <w:p w14:paraId="729B900E" w14:textId="40F2C35C" w:rsidR="00613625" w:rsidRDefault="00F635C2" w:rsidP="00613625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eastAsia="zh-CN"/>
        </w:rPr>
        <w:t>Connected components is</w:t>
      </w:r>
      <w:proofErr w:type="gramEnd"/>
      <w:r>
        <w:rPr>
          <w:rFonts w:ascii="Times New Roman" w:hAnsi="Times New Roman" w:cs="Times New Roman"/>
          <w:sz w:val="32"/>
          <w:szCs w:val="32"/>
          <w:lang w:eastAsia="zh-CN"/>
        </w:rPr>
        <w:t xml:space="preserve"> a way to measure the extent of engagement. From the report we can see that the number of we</w:t>
      </w:r>
      <w:ins w:id="6" w:author="Jennifer DeBoer" w:date="2016-06-01T08:39:00Z">
        <w:r w:rsidR="001D1630">
          <w:rPr>
            <w:rFonts w:ascii="Times New Roman" w:hAnsi="Times New Roman" w:cs="Times New Roman"/>
            <w:sz w:val="32"/>
            <w:szCs w:val="32"/>
            <w:lang w:eastAsia="zh-CN"/>
          </w:rPr>
          <w:t>a</w:t>
        </w:r>
      </w:ins>
      <w:del w:id="7" w:author="Jennifer DeBoer" w:date="2016-06-01T08:39:00Z">
        <w:r w:rsidDel="001D1630">
          <w:rPr>
            <w:rFonts w:ascii="Times New Roman" w:hAnsi="Times New Roman" w:cs="Times New Roman"/>
            <w:sz w:val="32"/>
            <w:szCs w:val="32"/>
            <w:lang w:eastAsia="zh-CN"/>
          </w:rPr>
          <w:delText>e</w:delText>
        </w:r>
      </w:del>
      <w:r>
        <w:rPr>
          <w:rFonts w:ascii="Times New Roman" w:hAnsi="Times New Roman" w:cs="Times New Roman"/>
          <w:sz w:val="32"/>
          <w:szCs w:val="32"/>
          <w:lang w:eastAsia="zh-CN"/>
        </w:rPr>
        <w:t>kly connected components is 239 and strongly connected components is 316. At the same time the graph uses two points to show the weekly and strongly components.</w:t>
      </w:r>
    </w:p>
    <w:p w14:paraId="1B0B405E" w14:textId="77777777" w:rsidR="00F635C2" w:rsidRDefault="00F635C2" w:rsidP="00613625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37FECE78" w14:textId="6B441271" w:rsidR="00F635C2" w:rsidRPr="00F635C2" w:rsidRDefault="00F635C2" w:rsidP="00613625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Those two points give us some information about how students engaged in the blog. </w:t>
      </w:r>
      <w:commentRangeStart w:id="8"/>
      <w:r>
        <w:rPr>
          <w:rFonts w:ascii="Times New Roman" w:hAnsi="Times New Roman" w:cs="Times New Roman"/>
          <w:sz w:val="32"/>
          <w:szCs w:val="32"/>
          <w:lang w:eastAsia="zh-CN"/>
        </w:rPr>
        <w:t>It is shown that more than half students in ME274 strongly connected to others, which implies a frequent participation. The rest of others didn’t join in the talk too much.</w:t>
      </w:r>
      <w:commentRangeEnd w:id="8"/>
      <w:r w:rsidR="001D1630">
        <w:rPr>
          <w:rStyle w:val="CommentReference"/>
        </w:rPr>
        <w:commentReference w:id="8"/>
      </w:r>
    </w:p>
    <w:p w14:paraId="12583610" w14:textId="77777777" w:rsidR="00A5005D" w:rsidRDefault="00A5005D" w:rsidP="00A5005D">
      <w:pPr>
        <w:pStyle w:val="ListParagraph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72D8DB6F" w14:textId="77777777" w:rsidR="009F07FC" w:rsidRDefault="009F07FC" w:rsidP="009F0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t>Average degree</w:t>
      </w:r>
    </w:p>
    <w:p w14:paraId="11555479" w14:textId="26EEE713" w:rsidR="00887CD0" w:rsidRDefault="00A5005D" w:rsidP="00887CD0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The average degree of a node shows the number of edges that are adjacent to this node. </w:t>
      </w:r>
      <w:r w:rsidR="00887CD0">
        <w:rPr>
          <w:rFonts w:ascii="Times New Roman" w:hAnsi="Times New Roman" w:cs="Times New Roman"/>
          <w:sz w:val="32"/>
          <w:szCs w:val="32"/>
          <w:lang w:eastAsia="zh-CN"/>
        </w:rPr>
        <w:t>From the result we found that the average weighted degree is 7.655. However, the results on Degree Distribution graph show that many nodes concentrated between 0 – 25, and just one node has a count of over 225.</w:t>
      </w:r>
    </w:p>
    <w:p w14:paraId="6CD9C366" w14:textId="77777777" w:rsidR="00887CD0" w:rsidRDefault="00887CD0" w:rsidP="00887CD0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5BB208EF" w14:textId="0BDE93A2" w:rsidR="00887CD0" w:rsidRDefault="00887CD0" w:rsidP="00887CD0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The average degree </w:t>
      </w:r>
      <w:r w:rsidR="00A5005D">
        <w:rPr>
          <w:rFonts w:ascii="Times New Roman" w:hAnsi="Times New Roman" w:cs="Times New Roman"/>
          <w:sz w:val="32"/>
          <w:szCs w:val="32"/>
          <w:lang w:eastAsia="zh-CN"/>
        </w:rPr>
        <w:t xml:space="preserve">here helps us understand the average engagement in this class. However, as what we can see from the graph, the teacher is very involved but some students </w:t>
      </w:r>
      <w:ins w:id="9" w:author="Jennifer DeBoer" w:date="2016-06-01T08:40:00Z">
        <w:r w:rsidR="001D1630">
          <w:rPr>
            <w:rFonts w:ascii="Times New Roman" w:hAnsi="Times New Roman" w:cs="Times New Roman"/>
            <w:sz w:val="32"/>
            <w:szCs w:val="32"/>
            <w:lang w:eastAsia="zh-CN"/>
          </w:rPr>
          <w:t xml:space="preserve">are </w:t>
        </w:r>
      </w:ins>
      <w:r w:rsidR="00A5005D">
        <w:rPr>
          <w:rFonts w:ascii="Times New Roman" w:hAnsi="Times New Roman" w:cs="Times New Roman"/>
          <w:sz w:val="32"/>
          <w:szCs w:val="32"/>
          <w:lang w:eastAsia="zh-CN"/>
        </w:rPr>
        <w:t xml:space="preserve">never involved. </w:t>
      </w:r>
      <w:commentRangeStart w:id="10"/>
      <w:r w:rsidR="00A5005D">
        <w:rPr>
          <w:rFonts w:ascii="Times New Roman" w:hAnsi="Times New Roman" w:cs="Times New Roman"/>
          <w:sz w:val="32"/>
          <w:szCs w:val="32"/>
          <w:lang w:eastAsia="zh-CN"/>
        </w:rPr>
        <w:t>In this case, the average degree is not persuasive enough to represent the extent of engagement.</w:t>
      </w:r>
      <w:commentRangeEnd w:id="10"/>
      <w:r w:rsidR="001D1630">
        <w:rPr>
          <w:rStyle w:val="CommentReference"/>
        </w:rPr>
        <w:commentReference w:id="10"/>
      </w:r>
    </w:p>
    <w:p w14:paraId="01947652" w14:textId="77777777" w:rsidR="00A5005D" w:rsidRDefault="00A5005D" w:rsidP="00887CD0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0DCEB5B4" w14:textId="77777777" w:rsidR="00A5005D" w:rsidRDefault="00A5005D" w:rsidP="00A50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t>Average weighted degree</w:t>
      </w:r>
    </w:p>
    <w:p w14:paraId="4E1D7954" w14:textId="77777777" w:rsidR="00A5005D" w:rsidRDefault="00A5005D" w:rsidP="00A5005D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Average weighted degree is quite similar with average degree. It is based on the number of edges on a node, but it is doing the sum weight of edges. According to this formula, the weighted degree is 3.828 and the graph has the same feature as that of average degree.</w:t>
      </w:r>
    </w:p>
    <w:p w14:paraId="5BC47B88" w14:textId="77777777" w:rsidR="00A5005D" w:rsidRDefault="00A5005D" w:rsidP="00A5005D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1BC3FF74" w14:textId="32F19C06" w:rsidR="00A5005D" w:rsidRDefault="00A5005D" w:rsidP="00A5005D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commentRangeStart w:id="11"/>
      <w:r>
        <w:rPr>
          <w:rFonts w:ascii="Times New Roman" w:hAnsi="Times New Roman" w:cs="Times New Roman"/>
          <w:sz w:val="32"/>
          <w:szCs w:val="32"/>
          <w:lang w:eastAsia="zh-CN"/>
        </w:rPr>
        <w:t>The average weighted degree is more helpful compared with average degree because after weighted the number is more close to the extent of engagement</w:t>
      </w:r>
      <w:commentRangeEnd w:id="11"/>
      <w:r w:rsidR="001D1630">
        <w:rPr>
          <w:rStyle w:val="CommentReference"/>
        </w:rPr>
        <w:commentReference w:id="11"/>
      </w:r>
      <w:r>
        <w:rPr>
          <w:rFonts w:ascii="Times New Roman" w:hAnsi="Times New Roman" w:cs="Times New Roman"/>
          <w:sz w:val="32"/>
          <w:szCs w:val="32"/>
          <w:lang w:eastAsia="zh-CN"/>
        </w:rPr>
        <w:t>. In our case, the teach</w:t>
      </w:r>
      <w:ins w:id="12" w:author="Jennifer DeBoer" w:date="2016-06-01T08:41:00Z">
        <w:r w:rsidR="001D1630">
          <w:rPr>
            <w:rFonts w:ascii="Times New Roman" w:hAnsi="Times New Roman" w:cs="Times New Roman"/>
            <w:sz w:val="32"/>
            <w:szCs w:val="32"/>
            <w:lang w:eastAsia="zh-CN"/>
          </w:rPr>
          <w:t>er</w:t>
        </w:r>
      </w:ins>
      <w:r>
        <w:rPr>
          <w:rFonts w:ascii="Times New Roman" w:hAnsi="Times New Roman" w:cs="Times New Roman"/>
          <w:sz w:val="32"/>
          <w:szCs w:val="32"/>
          <w:lang w:eastAsia="zh-CN"/>
        </w:rPr>
        <w:t xml:space="preserve"> is very involved but students are not. </w:t>
      </w:r>
      <w:commentRangeStart w:id="13"/>
      <w:r>
        <w:rPr>
          <w:rFonts w:ascii="Times New Roman" w:hAnsi="Times New Roman" w:cs="Times New Roman"/>
          <w:sz w:val="32"/>
          <w:szCs w:val="32"/>
          <w:lang w:eastAsia="zh-CN"/>
        </w:rPr>
        <w:t xml:space="preserve">After weighted, the score represents the sum of </w:t>
      </w:r>
      <w:r w:rsidR="00CC2B83">
        <w:rPr>
          <w:rFonts w:ascii="Times New Roman" w:hAnsi="Times New Roman" w:cs="Times New Roman"/>
          <w:sz w:val="32"/>
          <w:szCs w:val="32"/>
          <w:lang w:eastAsia="zh-CN"/>
        </w:rPr>
        <w:t>every engagement so that the result I got is more close to the balance point.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 </w:t>
      </w:r>
      <w:commentRangeEnd w:id="13"/>
      <w:r w:rsidR="001D1630">
        <w:rPr>
          <w:rStyle w:val="CommentReference"/>
        </w:rPr>
        <w:commentReference w:id="13"/>
      </w:r>
    </w:p>
    <w:p w14:paraId="129FA3A3" w14:textId="77777777" w:rsidR="00887CD0" w:rsidRPr="00887CD0" w:rsidRDefault="00887CD0" w:rsidP="00887CD0">
      <w:pPr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4C524E4" w14:textId="0EB2F9C4" w:rsidR="00CC2B83" w:rsidRDefault="009F07FC" w:rsidP="00CC2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eastAsia="zh-CN"/>
        </w:rPr>
        <w:t>Betweenness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centrality</w:t>
      </w:r>
    </w:p>
    <w:p w14:paraId="03249F36" w14:textId="2C9101A7" w:rsidR="00CC2B83" w:rsidRDefault="00CC2B83" w:rsidP="00CC2B83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 w:rsidRPr="00CC2B83">
        <w:rPr>
          <w:rFonts w:ascii="Times New Roman" w:hAnsi="Times New Roman" w:cs="Times New Roman"/>
          <w:sz w:val="32"/>
          <w:szCs w:val="32"/>
          <w:lang w:eastAsia="zh-CN"/>
        </w:rPr>
        <w:t>Under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 Network diameter, </w:t>
      </w:r>
      <w:proofErr w:type="spellStart"/>
      <w:r>
        <w:rPr>
          <w:rFonts w:ascii="Times New Roman" w:hAnsi="Times New Roman" w:cs="Times New Roman"/>
          <w:sz w:val="32"/>
          <w:szCs w:val="32"/>
          <w:lang w:eastAsia="zh-CN"/>
        </w:rPr>
        <w:t>betweenness</w:t>
      </w:r>
      <w:proofErr w:type="spellEnd"/>
      <w:r>
        <w:rPr>
          <w:rFonts w:ascii="Times New Roman" w:hAnsi="Times New Roman" w:cs="Times New Roman"/>
          <w:sz w:val="32"/>
          <w:szCs w:val="32"/>
          <w:lang w:eastAsia="zh-CN"/>
        </w:rPr>
        <w:t xml:space="preserve"> centrality measures how often a node appears on shortest paths between nodes in the network. From the graph we can see that except 0</w:t>
      </w:r>
      <w:commentRangeStart w:id="14"/>
      <w:r>
        <w:rPr>
          <w:rFonts w:ascii="Times New Roman" w:hAnsi="Times New Roman" w:cs="Times New Roman"/>
          <w:sz w:val="32"/>
          <w:szCs w:val="32"/>
          <w:lang w:eastAsia="zh-CN"/>
        </w:rPr>
        <w:t xml:space="preserve">(the poster) </w:t>
      </w:r>
      <w:commentRangeEnd w:id="14"/>
      <w:r w:rsidR="001D1630">
        <w:rPr>
          <w:rStyle w:val="CommentReference"/>
        </w:rPr>
        <w:commentReference w:id="14"/>
      </w:r>
      <w:r>
        <w:rPr>
          <w:rFonts w:ascii="Times New Roman" w:hAnsi="Times New Roman" w:cs="Times New Roman"/>
          <w:sz w:val="32"/>
          <w:szCs w:val="32"/>
          <w:lang w:eastAsia="zh-CN"/>
        </w:rPr>
        <w:t>has a very high value all others are close to 0.</w:t>
      </w:r>
    </w:p>
    <w:p w14:paraId="1AEA60D1" w14:textId="77777777" w:rsidR="00CC2B83" w:rsidRDefault="00CC2B83" w:rsidP="00CC2B83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51F92155" w14:textId="0B828CB7" w:rsidR="00CC2B83" w:rsidRPr="00CC2B83" w:rsidRDefault="00CC2B83" w:rsidP="00CC2B83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lang w:eastAsia="zh-CN"/>
        </w:rPr>
        <w:t>betweenness</w:t>
      </w:r>
      <w:proofErr w:type="spellEnd"/>
      <w:r>
        <w:rPr>
          <w:rFonts w:ascii="Times New Roman" w:hAnsi="Times New Roman" w:cs="Times New Roman"/>
          <w:sz w:val="32"/>
          <w:szCs w:val="32"/>
          <w:lang w:eastAsia="zh-CN"/>
        </w:rPr>
        <w:t xml:space="preserve"> centrality didn’t give us too much useful information. </w:t>
      </w:r>
      <w:commentRangeStart w:id="15"/>
      <w:r>
        <w:rPr>
          <w:rFonts w:ascii="Times New Roman" w:hAnsi="Times New Roman" w:cs="Times New Roman"/>
          <w:sz w:val="32"/>
          <w:szCs w:val="32"/>
          <w:lang w:eastAsia="zh-CN"/>
        </w:rPr>
        <w:t>This is because in our situation most students just reply others message directly without passing others. That is why we can’t get too much from the graph.</w:t>
      </w:r>
      <w:commentRangeEnd w:id="15"/>
      <w:r w:rsidR="001D1630">
        <w:rPr>
          <w:rStyle w:val="CommentReference"/>
        </w:rPr>
        <w:commentReference w:id="15"/>
      </w:r>
    </w:p>
    <w:p w14:paraId="2A5D0A58" w14:textId="257AD9D5" w:rsidR="00CC2B83" w:rsidRDefault="009F07FC" w:rsidP="00CC2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t>Graph density</w:t>
      </w:r>
    </w:p>
    <w:p w14:paraId="75038E60" w14:textId="31EB4F60" w:rsidR="00CC2B83" w:rsidRDefault="00CC2B83" w:rsidP="00CC2B83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Graph density measures how close the graph is to complete. For our directed parameter, our density is 0.008.</w:t>
      </w:r>
    </w:p>
    <w:p w14:paraId="270CD244" w14:textId="77777777" w:rsidR="00CC2B83" w:rsidRDefault="00CC2B83" w:rsidP="00CC2B83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2B50D318" w14:textId="2875B67C" w:rsidR="00CC2B83" w:rsidRPr="00CC2B83" w:rsidRDefault="00CC2B83" w:rsidP="00CC2B83">
      <w:pPr>
        <w:pStyle w:val="ListParagrap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Graph density is not helpful because there are too many posted blogs without any response. That’s why we get a very </w:t>
      </w:r>
      <w:proofErr w:type="gramStart"/>
      <w:r>
        <w:rPr>
          <w:rFonts w:ascii="Times New Roman" w:hAnsi="Times New Roman" w:cs="Times New Roman"/>
          <w:sz w:val="32"/>
          <w:szCs w:val="32"/>
          <w:lang w:eastAsia="zh-CN"/>
        </w:rPr>
        <w:t>low density</w:t>
      </w:r>
      <w:proofErr w:type="gramEnd"/>
      <w:r>
        <w:rPr>
          <w:rFonts w:ascii="Times New Roman" w:hAnsi="Times New Roman" w:cs="Times New Roman"/>
          <w:sz w:val="32"/>
          <w:szCs w:val="32"/>
          <w:lang w:eastAsia="zh-CN"/>
        </w:rPr>
        <w:t xml:space="preserve"> graph. </w:t>
      </w:r>
    </w:p>
    <w:p w14:paraId="1D0CC78E" w14:textId="77777777" w:rsidR="009F07FC" w:rsidRPr="009F07FC" w:rsidRDefault="009F07FC" w:rsidP="009F07FC">
      <w:pPr>
        <w:ind w:left="360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sectPr w:rsidR="009F07FC" w:rsidRPr="009F07FC" w:rsidSect="000D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nnifer DeBoer" w:date="2016-06-01T08:33:00Z" w:initials="JD">
    <w:p w14:paraId="3E515B11" w14:textId="137BAED8" w:rsidR="00F525FC" w:rsidRDefault="00F525FC">
      <w:pPr>
        <w:pStyle w:val="CommentText"/>
      </w:pPr>
      <w:r>
        <w:rPr>
          <w:rStyle w:val="CommentReference"/>
        </w:rPr>
        <w:annotationRef/>
      </w:r>
      <w:r>
        <w:t>Do we know why this one is not able to be calculated?</w:t>
      </w:r>
    </w:p>
  </w:comment>
  <w:comment w:id="1" w:author="Jennifer DeBoer" w:date="2016-06-01T08:33:00Z" w:initials="JD">
    <w:p w14:paraId="0AEF4A1F" w14:textId="6F70881B" w:rsidR="00F525FC" w:rsidRDefault="00F525FC">
      <w:pPr>
        <w:pStyle w:val="CommentText"/>
      </w:pPr>
      <w:r>
        <w:rPr>
          <w:rStyle w:val="CommentReference"/>
        </w:rPr>
        <w:annotationRef/>
      </w:r>
      <w:r>
        <w:t>Let’s actually group these statistics under “Network Diameter” rather than stating that that’s where they are found in the program.</w:t>
      </w:r>
    </w:p>
  </w:comment>
  <w:comment w:id="2" w:author="Jennifer DeBoer" w:date="2016-06-01T08:38:00Z" w:initials="JD">
    <w:p w14:paraId="66CF4AEA" w14:textId="25E6AA62" w:rsidR="00F525FC" w:rsidRDefault="00F525F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It may make even more sense to organize by the level of importance that you identified earlier. </w:t>
      </w:r>
    </w:p>
  </w:comment>
  <w:comment w:id="3" w:author="Jennifer DeBoer" w:date="2016-06-01T08:37:00Z" w:initials="JD">
    <w:p w14:paraId="4B22712A" w14:textId="6DE78B13" w:rsidR="00F525FC" w:rsidRDefault="00F525FC">
      <w:pPr>
        <w:pStyle w:val="CommentText"/>
      </w:pPr>
      <w:r>
        <w:rPr>
          <w:rStyle w:val="CommentReference"/>
        </w:rPr>
        <w:annotationRef/>
      </w:r>
      <w:r>
        <w:t>Do you see what this graph is showing? (</w:t>
      </w:r>
      <w:proofErr w:type="gramStart"/>
      <w:r>
        <w:t>hint</w:t>
      </w:r>
      <w:proofErr w:type="gramEnd"/>
      <w:r>
        <w:t>: it’s a histogram)</w:t>
      </w:r>
    </w:p>
  </w:comment>
  <w:comment w:id="4" w:author="Jennifer DeBoer" w:date="2016-06-01T08:39:00Z" w:initials="JD">
    <w:p w14:paraId="1D23314B" w14:textId="45756E9F" w:rsidR="00F525FC" w:rsidRDefault="00F525FC">
      <w:pPr>
        <w:pStyle w:val="CommentText"/>
      </w:pPr>
      <w:r>
        <w:rPr>
          <w:rStyle w:val="CommentReference"/>
        </w:rPr>
        <w:annotationRef/>
      </w:r>
      <w:r>
        <w:t>Say more about what you mean here. It would help to have the histogram inserted here, and/or the network graph with a pointer to what this statistic is actually saying</w:t>
      </w:r>
    </w:p>
  </w:comment>
  <w:comment w:id="5" w:author="Jennifer DeBoer" w:date="2016-06-01T08:39:00Z" w:initials="JD">
    <w:p w14:paraId="637F9C18" w14:textId="3DA331A0" w:rsidR="001D1630" w:rsidRDefault="001D1630">
      <w:pPr>
        <w:pStyle w:val="CommentText"/>
      </w:pPr>
      <w:r>
        <w:rPr>
          <w:rStyle w:val="CommentReference"/>
        </w:rPr>
        <w:annotationRef/>
      </w:r>
      <w:r>
        <w:t>What do you mean by background?</w:t>
      </w:r>
    </w:p>
  </w:comment>
  <w:comment w:id="8" w:author="Jennifer DeBoer" w:date="2016-06-01T08:40:00Z" w:initials="JD">
    <w:p w14:paraId="3C3D6FFF" w14:textId="25DF8ADA" w:rsidR="001D1630" w:rsidRDefault="001D1630">
      <w:pPr>
        <w:pStyle w:val="CommentText"/>
      </w:pPr>
      <w:r>
        <w:rPr>
          <w:rStyle w:val="CommentReference"/>
        </w:rPr>
        <w:annotationRef/>
      </w:r>
      <w:r>
        <w:t>Can you illustrate graphically?</w:t>
      </w:r>
    </w:p>
  </w:comment>
  <w:comment w:id="10" w:author="Jennifer DeBoer" w:date="2016-06-01T08:40:00Z" w:initials="JD">
    <w:p w14:paraId="74D2576F" w14:textId="308FE09A" w:rsidR="001D1630" w:rsidRDefault="001D1630">
      <w:pPr>
        <w:pStyle w:val="CommentText"/>
      </w:pPr>
      <w:r>
        <w:rPr>
          <w:rStyle w:val="CommentReference"/>
        </w:rPr>
        <w:annotationRef/>
      </w:r>
      <w:r>
        <w:t>So what would you suggest instead?</w:t>
      </w:r>
    </w:p>
  </w:comment>
  <w:comment w:id="11" w:author="Jennifer DeBoer" w:date="2016-06-01T08:41:00Z" w:initials="JD">
    <w:p w14:paraId="79FB6546" w14:textId="2AE51C0E" w:rsidR="001D1630" w:rsidRDefault="001D1630">
      <w:pPr>
        <w:pStyle w:val="CommentText"/>
      </w:pPr>
      <w:r>
        <w:rPr>
          <w:rStyle w:val="CommentReference"/>
        </w:rPr>
        <w:annotationRef/>
      </w:r>
      <w:r>
        <w:t>Can you show on the same graph?</w:t>
      </w:r>
    </w:p>
  </w:comment>
  <w:comment w:id="13" w:author="Jennifer DeBoer" w:date="2016-06-01T08:41:00Z" w:initials="JD">
    <w:p w14:paraId="1AA843AC" w14:textId="5DFC4BB7" w:rsidR="001D1630" w:rsidRDefault="001D1630">
      <w:pPr>
        <w:pStyle w:val="CommentText"/>
      </w:pPr>
      <w:r>
        <w:rPr>
          <w:rStyle w:val="CommentReference"/>
        </w:rPr>
        <w:annotationRef/>
      </w:r>
      <w:r>
        <w:t>Closer to the median in standard histogram terms</w:t>
      </w:r>
    </w:p>
  </w:comment>
  <w:comment w:id="14" w:author="Jennifer DeBoer" w:date="2016-06-01T08:41:00Z" w:initials="JD">
    <w:p w14:paraId="327216D5" w14:textId="7120EEE7" w:rsidR="001D1630" w:rsidRDefault="001D1630">
      <w:pPr>
        <w:pStyle w:val="CommentText"/>
      </w:pPr>
      <w:r>
        <w:rPr>
          <w:rStyle w:val="CommentReference"/>
        </w:rPr>
        <w:annotationRef/>
      </w:r>
      <w:proofErr w:type="spellStart"/>
      <w:r>
        <w:t>Youre</w:t>
      </w:r>
      <w:proofErr w:type="spellEnd"/>
      <w:r>
        <w:t xml:space="preserve"> using both “teacher” and “poster” to mean the same thing, right? Stick with one term</w:t>
      </w:r>
    </w:p>
  </w:comment>
  <w:comment w:id="15" w:author="Jennifer DeBoer" w:date="2016-06-01T08:42:00Z" w:initials="JD">
    <w:p w14:paraId="177A16E5" w14:textId="7EA0A1CE" w:rsidR="001D1630" w:rsidRDefault="001D1630">
      <w:pPr>
        <w:pStyle w:val="CommentText"/>
      </w:pPr>
      <w:r>
        <w:rPr>
          <w:rStyle w:val="CommentReference"/>
        </w:rPr>
        <w:annotationRef/>
      </w:r>
      <w:r>
        <w:t xml:space="preserve">Good – so perhaps we just need a note saying this and then we </w:t>
      </w:r>
      <w:proofErr w:type="spellStart"/>
      <w:r>
        <w:t>odnt</w:t>
      </w:r>
      <w:proofErr w:type="spellEnd"/>
      <w:r>
        <w:t xml:space="preserve"> need to report</w:t>
      </w:r>
      <w:bookmarkStart w:id="16" w:name="_GoBack"/>
      <w:bookmarkEnd w:id="1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5702C"/>
    <w:multiLevelType w:val="hybridMultilevel"/>
    <w:tmpl w:val="39AC0618"/>
    <w:lvl w:ilvl="0" w:tplc="FC6AFA0C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FC"/>
    <w:rsid w:val="000D5186"/>
    <w:rsid w:val="000E0A63"/>
    <w:rsid w:val="001122FB"/>
    <w:rsid w:val="001D1630"/>
    <w:rsid w:val="003A6E2D"/>
    <w:rsid w:val="00613625"/>
    <w:rsid w:val="00887CD0"/>
    <w:rsid w:val="009F07FC"/>
    <w:rsid w:val="00A5005D"/>
    <w:rsid w:val="00AB0CE1"/>
    <w:rsid w:val="00B50B1A"/>
    <w:rsid w:val="00CA33A3"/>
    <w:rsid w:val="00CC2B83"/>
    <w:rsid w:val="00F25F44"/>
    <w:rsid w:val="00F525FC"/>
    <w:rsid w:val="00F6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21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25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5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5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5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5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5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25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5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5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5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5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5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575</Words>
  <Characters>3283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 Duan</dc:creator>
  <cp:keywords/>
  <dc:description/>
  <cp:lastModifiedBy>Jennifer DeBoer</cp:lastModifiedBy>
  <cp:revision>4</cp:revision>
  <dcterms:created xsi:type="dcterms:W3CDTF">2016-06-01T12:32:00Z</dcterms:created>
  <dcterms:modified xsi:type="dcterms:W3CDTF">2016-06-01T12:42:00Z</dcterms:modified>
</cp:coreProperties>
</file>